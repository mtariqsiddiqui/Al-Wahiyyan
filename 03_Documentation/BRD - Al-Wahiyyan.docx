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F28AC" w14:textId="553DCC3F" w:rsidR="004F5B23" w:rsidRPr="00021C56" w:rsidRDefault="00333B58" w:rsidP="00A13691">
      <w:pPr>
        <w:rPr>
          <w:b/>
          <w:bCs/>
          <w:sz w:val="48"/>
          <w:szCs w:val="48"/>
        </w:rPr>
      </w:pPr>
      <w:r>
        <w:rPr>
          <w:b/>
          <w:bCs/>
          <w:sz w:val="54"/>
          <w:szCs w:val="54"/>
        </w:rPr>
        <w:t xml:space="preserve">Business Requirements Document for </w:t>
      </w:r>
      <w:r w:rsidR="00A13691">
        <w:rPr>
          <w:b/>
          <w:bCs/>
          <w:sz w:val="54"/>
          <w:szCs w:val="54"/>
        </w:rPr>
        <w:t>Al-Wahiyyan Portal</w:t>
      </w:r>
    </w:p>
    <w:p w14:paraId="5CA81464" w14:textId="77777777" w:rsidR="00423F85" w:rsidRDefault="00423F85" w:rsidP="001151AE">
      <w:pPr>
        <w:rPr>
          <w:rFonts w:cs="Arial"/>
          <w:b/>
          <w:sz w:val="32"/>
          <w:szCs w:val="32"/>
        </w:rPr>
      </w:pPr>
      <w:r w:rsidRPr="008933CE">
        <w:rPr>
          <w:rFonts w:cs="Arial"/>
          <w:b/>
          <w:sz w:val="32"/>
          <w:szCs w:val="32"/>
        </w:rPr>
        <w:t>Document Synopsis</w:t>
      </w:r>
    </w:p>
    <w:p w14:paraId="37232C3A" w14:textId="035A4B50" w:rsidR="00333B58" w:rsidRPr="00B32B6B" w:rsidRDefault="007A4CEA" w:rsidP="00A13691">
      <w:r w:rsidRPr="007A4CEA">
        <w:t xml:space="preserve">This document details the functional and non-functional business requirements related to </w:t>
      </w:r>
      <w:r w:rsidR="00A13691">
        <w:t>Al-Wahiyyan Portal</w:t>
      </w:r>
      <w:r w:rsidRPr="007A4CEA">
        <w:t>.</w:t>
      </w:r>
    </w:p>
    <w:p w14:paraId="5B647620" w14:textId="77777777" w:rsidR="00423F85" w:rsidRPr="008933CE" w:rsidRDefault="00423F85" w:rsidP="003B7DEA">
      <w:pPr>
        <w:rPr>
          <w:rFonts w:cs="Arial"/>
          <w:b/>
          <w:sz w:val="32"/>
          <w:szCs w:val="32"/>
        </w:rPr>
      </w:pPr>
      <w:r w:rsidRPr="008933CE">
        <w:rPr>
          <w:rFonts w:cs="Arial"/>
          <w:b/>
          <w:sz w:val="32"/>
          <w:szCs w:val="32"/>
        </w:rPr>
        <w:t>Document Details</w:t>
      </w:r>
    </w:p>
    <w:tbl>
      <w:tblPr>
        <w:tblW w:w="50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2842"/>
        <w:gridCol w:w="2385"/>
        <w:gridCol w:w="2210"/>
      </w:tblGrid>
      <w:tr w:rsidR="00423F85" w:rsidRPr="003B1A0D" w14:paraId="4E636BAB" w14:textId="77777777" w:rsidTr="00B32B6B">
        <w:trPr>
          <w:jc w:val="center"/>
        </w:trPr>
        <w:tc>
          <w:tcPr>
            <w:tcW w:w="1389" w:type="pct"/>
            <w:tcBorders>
              <w:top w:val="single" w:sz="4" w:space="0" w:color="auto"/>
              <w:left w:val="single" w:sz="4" w:space="0" w:color="auto"/>
              <w:bottom w:val="single" w:sz="4" w:space="0" w:color="auto"/>
              <w:right w:val="single" w:sz="4" w:space="0" w:color="auto"/>
            </w:tcBorders>
          </w:tcPr>
          <w:p w14:paraId="38148749" w14:textId="77777777" w:rsidR="00423F85" w:rsidRPr="00790C2D" w:rsidRDefault="00423F85" w:rsidP="006601A5">
            <w:pPr>
              <w:rPr>
                <w:b/>
              </w:rPr>
            </w:pPr>
            <w:r w:rsidRPr="00790C2D">
              <w:rPr>
                <w:b/>
              </w:rPr>
              <w:t>Author:</w:t>
            </w:r>
          </w:p>
        </w:tc>
        <w:tc>
          <w:tcPr>
            <w:tcW w:w="1380" w:type="pct"/>
            <w:tcBorders>
              <w:top w:val="single" w:sz="4" w:space="0" w:color="auto"/>
              <w:left w:val="single" w:sz="4" w:space="0" w:color="auto"/>
              <w:bottom w:val="single" w:sz="4" w:space="0" w:color="auto"/>
              <w:right w:val="single" w:sz="4" w:space="0" w:color="auto"/>
            </w:tcBorders>
            <w:vAlign w:val="center"/>
          </w:tcPr>
          <w:p w14:paraId="0696D74F" w14:textId="760A46FD" w:rsidR="00423F85" w:rsidRPr="003B1A0D" w:rsidRDefault="008B03FC" w:rsidP="00021C56">
            <w:r>
              <w:t>Mehdi Shahjahan</w:t>
            </w:r>
          </w:p>
        </w:tc>
        <w:tc>
          <w:tcPr>
            <w:tcW w:w="1158" w:type="pct"/>
            <w:tcBorders>
              <w:top w:val="single" w:sz="4" w:space="0" w:color="auto"/>
              <w:left w:val="single" w:sz="4" w:space="0" w:color="auto"/>
              <w:bottom w:val="single" w:sz="4" w:space="0" w:color="auto"/>
              <w:right w:val="single" w:sz="4" w:space="0" w:color="auto"/>
            </w:tcBorders>
          </w:tcPr>
          <w:p w14:paraId="63CEB8BB" w14:textId="77777777" w:rsidR="00423F85" w:rsidRPr="00790C2D" w:rsidRDefault="00021C56" w:rsidP="006601A5">
            <w:pPr>
              <w:rPr>
                <w:b/>
              </w:rPr>
            </w:pPr>
            <w:r>
              <w:rPr>
                <w:b/>
              </w:rPr>
              <w:t xml:space="preserve">Version </w:t>
            </w:r>
            <w:r w:rsidR="00A42C6E">
              <w:rPr>
                <w:b/>
              </w:rPr>
              <w:t>Number</w:t>
            </w:r>
            <w:r w:rsidR="00423F85" w:rsidRPr="00790C2D">
              <w:rPr>
                <w:b/>
              </w:rPr>
              <w:t>:</w:t>
            </w:r>
          </w:p>
        </w:tc>
        <w:tc>
          <w:tcPr>
            <w:tcW w:w="1073" w:type="pct"/>
            <w:tcBorders>
              <w:top w:val="single" w:sz="4" w:space="0" w:color="auto"/>
              <w:left w:val="single" w:sz="4" w:space="0" w:color="auto"/>
              <w:bottom w:val="single" w:sz="4" w:space="0" w:color="auto"/>
              <w:right w:val="single" w:sz="4" w:space="0" w:color="auto"/>
            </w:tcBorders>
            <w:vAlign w:val="center"/>
          </w:tcPr>
          <w:p w14:paraId="0C91BF45" w14:textId="28FA019D" w:rsidR="00423F85" w:rsidRPr="002E6F4E" w:rsidRDefault="00AC52DE" w:rsidP="002A68BC">
            <w:r>
              <w:t xml:space="preserve">Version: </w:t>
            </w:r>
            <w:r w:rsidR="008B03FC">
              <w:t>1</w:t>
            </w:r>
            <w:r w:rsidR="002A68BC">
              <w:t>.0</w:t>
            </w:r>
          </w:p>
        </w:tc>
      </w:tr>
      <w:tr w:rsidR="00597DA4" w:rsidRPr="003B1A0D" w14:paraId="215AC9E6" w14:textId="77777777" w:rsidTr="00B32B6B">
        <w:trPr>
          <w:jc w:val="center"/>
        </w:trPr>
        <w:tc>
          <w:tcPr>
            <w:tcW w:w="1389" w:type="pct"/>
            <w:tcBorders>
              <w:top w:val="single" w:sz="4" w:space="0" w:color="auto"/>
              <w:left w:val="single" w:sz="4" w:space="0" w:color="auto"/>
              <w:bottom w:val="single" w:sz="4" w:space="0" w:color="auto"/>
              <w:right w:val="single" w:sz="4" w:space="0" w:color="auto"/>
            </w:tcBorders>
          </w:tcPr>
          <w:p w14:paraId="57266266" w14:textId="77777777" w:rsidR="00597DA4" w:rsidRPr="00790C2D" w:rsidRDefault="00597DA4" w:rsidP="00EF215A">
            <w:pPr>
              <w:rPr>
                <w:b/>
              </w:rPr>
            </w:pPr>
            <w:r w:rsidRPr="00790C2D">
              <w:rPr>
                <w:b/>
              </w:rPr>
              <w:t>Release</w:t>
            </w:r>
            <w:r w:rsidR="00B32B6B">
              <w:rPr>
                <w:b/>
              </w:rPr>
              <w:t xml:space="preserve"> Date</w:t>
            </w:r>
            <w:r w:rsidRPr="00790C2D">
              <w:rPr>
                <w:b/>
              </w:rPr>
              <w:t>:</w:t>
            </w:r>
          </w:p>
        </w:tc>
        <w:tc>
          <w:tcPr>
            <w:tcW w:w="1380" w:type="pct"/>
            <w:tcBorders>
              <w:top w:val="single" w:sz="4" w:space="0" w:color="auto"/>
              <w:left w:val="single" w:sz="4" w:space="0" w:color="auto"/>
              <w:bottom w:val="single" w:sz="4" w:space="0" w:color="auto"/>
              <w:right w:val="single" w:sz="4" w:space="0" w:color="auto"/>
            </w:tcBorders>
            <w:vAlign w:val="center"/>
          </w:tcPr>
          <w:p w14:paraId="7699D6BE" w14:textId="472EE903" w:rsidR="00597DA4" w:rsidRPr="002E6F4E" w:rsidRDefault="008B03FC" w:rsidP="00CD5B8F">
            <w:r>
              <w:t>02/03/18</w:t>
            </w:r>
          </w:p>
        </w:tc>
        <w:tc>
          <w:tcPr>
            <w:tcW w:w="1158" w:type="pct"/>
            <w:tcBorders>
              <w:top w:val="single" w:sz="4" w:space="0" w:color="auto"/>
              <w:left w:val="single" w:sz="4" w:space="0" w:color="auto"/>
              <w:bottom w:val="single" w:sz="4" w:space="0" w:color="auto"/>
              <w:right w:val="single" w:sz="4" w:space="0" w:color="auto"/>
            </w:tcBorders>
          </w:tcPr>
          <w:p w14:paraId="06D02240" w14:textId="77777777" w:rsidR="00597DA4" w:rsidRPr="00790C2D" w:rsidRDefault="00A42C6E" w:rsidP="006601A5">
            <w:pPr>
              <w:rPr>
                <w:b/>
              </w:rPr>
            </w:pPr>
            <w:r>
              <w:rPr>
                <w:b/>
              </w:rPr>
              <w:t>Status</w:t>
            </w:r>
          </w:p>
        </w:tc>
        <w:tc>
          <w:tcPr>
            <w:tcW w:w="1073" w:type="pct"/>
            <w:tcBorders>
              <w:top w:val="single" w:sz="4" w:space="0" w:color="auto"/>
              <w:left w:val="single" w:sz="4" w:space="0" w:color="auto"/>
              <w:bottom w:val="single" w:sz="4" w:space="0" w:color="auto"/>
              <w:right w:val="single" w:sz="4" w:space="0" w:color="auto"/>
            </w:tcBorders>
          </w:tcPr>
          <w:p w14:paraId="79BEA206" w14:textId="1EEEF2CD" w:rsidR="00597DA4" w:rsidRPr="002E6F4E" w:rsidRDefault="00E32A69" w:rsidP="00736FAD">
            <w:r>
              <w:t>Released</w:t>
            </w:r>
          </w:p>
        </w:tc>
      </w:tr>
      <w:tr w:rsidR="00FB3C60" w:rsidRPr="003B1A0D" w14:paraId="6A2260CF" w14:textId="77777777" w:rsidTr="00B32B6B">
        <w:trPr>
          <w:jc w:val="center"/>
        </w:trPr>
        <w:tc>
          <w:tcPr>
            <w:tcW w:w="1389" w:type="pct"/>
            <w:tcBorders>
              <w:top w:val="single" w:sz="4" w:space="0" w:color="auto"/>
              <w:left w:val="single" w:sz="4" w:space="0" w:color="auto"/>
              <w:bottom w:val="single" w:sz="4" w:space="0" w:color="auto"/>
              <w:right w:val="single" w:sz="4" w:space="0" w:color="auto"/>
            </w:tcBorders>
          </w:tcPr>
          <w:p w14:paraId="4434C56F" w14:textId="77777777" w:rsidR="00FB3C60" w:rsidRPr="00790C2D" w:rsidRDefault="00B32B6B" w:rsidP="00EF215A">
            <w:pPr>
              <w:rPr>
                <w:b/>
              </w:rPr>
            </w:pPr>
            <w:r w:rsidRPr="00790C2D">
              <w:rPr>
                <w:b/>
              </w:rPr>
              <w:t>Audience:</w:t>
            </w:r>
          </w:p>
        </w:tc>
        <w:tc>
          <w:tcPr>
            <w:tcW w:w="1380" w:type="pct"/>
            <w:tcBorders>
              <w:top w:val="single" w:sz="4" w:space="0" w:color="auto"/>
              <w:left w:val="single" w:sz="4" w:space="0" w:color="auto"/>
              <w:bottom w:val="single" w:sz="4" w:space="0" w:color="auto"/>
              <w:right w:val="single" w:sz="4" w:space="0" w:color="auto"/>
            </w:tcBorders>
            <w:vAlign w:val="center"/>
          </w:tcPr>
          <w:p w14:paraId="3786FCAE" w14:textId="679FF045" w:rsidR="00FB3C60" w:rsidRPr="003B1A0D" w:rsidRDefault="008B03FC" w:rsidP="00EF215A">
            <w:r w:rsidRPr="008B03FC">
              <w:t>Al-Wahiyyan Management Team</w:t>
            </w:r>
          </w:p>
        </w:tc>
        <w:tc>
          <w:tcPr>
            <w:tcW w:w="1158" w:type="pct"/>
            <w:tcBorders>
              <w:top w:val="single" w:sz="4" w:space="0" w:color="auto"/>
              <w:left w:val="single" w:sz="4" w:space="0" w:color="auto"/>
              <w:bottom w:val="single" w:sz="4" w:space="0" w:color="auto"/>
              <w:right w:val="single" w:sz="4" w:space="0" w:color="auto"/>
            </w:tcBorders>
          </w:tcPr>
          <w:p w14:paraId="50987261" w14:textId="77777777" w:rsidR="00FB3C60" w:rsidRPr="00803277" w:rsidRDefault="009445D3" w:rsidP="00B32B6B">
            <w:r>
              <w:t xml:space="preserve"> </w:t>
            </w:r>
          </w:p>
        </w:tc>
        <w:tc>
          <w:tcPr>
            <w:tcW w:w="1073" w:type="pct"/>
            <w:tcBorders>
              <w:top w:val="single" w:sz="4" w:space="0" w:color="auto"/>
              <w:left w:val="single" w:sz="4" w:space="0" w:color="auto"/>
              <w:bottom w:val="single" w:sz="4" w:space="0" w:color="auto"/>
              <w:right w:val="single" w:sz="4" w:space="0" w:color="auto"/>
            </w:tcBorders>
            <w:vAlign w:val="center"/>
          </w:tcPr>
          <w:p w14:paraId="0368E4E9" w14:textId="77777777" w:rsidR="00FB3C60" w:rsidRPr="003B1A0D" w:rsidRDefault="00FB3C60" w:rsidP="006601A5"/>
        </w:tc>
      </w:tr>
    </w:tbl>
    <w:p w14:paraId="629B9CC4" w14:textId="77777777" w:rsidR="00423F85" w:rsidRPr="00777FDD" w:rsidRDefault="00423F85" w:rsidP="003B7DEA">
      <w:pPr>
        <w:rPr>
          <w:rFonts w:cs="Arial"/>
          <w:b/>
          <w:bCs/>
          <w:sz w:val="32"/>
          <w:szCs w:val="32"/>
        </w:rPr>
      </w:pPr>
    </w:p>
    <w:p w14:paraId="06DA0052" w14:textId="77777777" w:rsidR="00423F85" w:rsidRPr="00777FDD" w:rsidRDefault="00423F85" w:rsidP="00365386">
      <w:pPr>
        <w:shd w:val="clear" w:color="auto" w:fill="E6E6E6"/>
        <w:jc w:val="center"/>
        <w:rPr>
          <w:b/>
          <w:bCs/>
          <w:sz w:val="32"/>
        </w:rPr>
      </w:pPr>
      <w:r w:rsidRPr="00777FDD">
        <w:rPr>
          <w:b/>
          <w:bCs/>
          <w:sz w:val="32"/>
        </w:rPr>
        <w:t>ALL PRINTED COPIES ARE UNCONTROLLED</w:t>
      </w:r>
    </w:p>
    <w:p w14:paraId="744AF997" w14:textId="77777777" w:rsidR="003053FF" w:rsidRDefault="003053FF" w:rsidP="00F2400B">
      <w:pPr>
        <w:rPr>
          <w:lang w:eastAsia="en-GB"/>
        </w:rPr>
      </w:pPr>
    </w:p>
    <w:p w14:paraId="7B5611B5" w14:textId="77777777" w:rsidR="00F2400B" w:rsidRDefault="00F2400B" w:rsidP="00F2400B">
      <w:pPr>
        <w:rPr>
          <w:lang w:eastAsia="en-GB"/>
        </w:rPr>
      </w:pPr>
    </w:p>
    <w:p w14:paraId="2FF256B3" w14:textId="77777777" w:rsidR="00F2400B" w:rsidRDefault="00F2400B" w:rsidP="00F2400B">
      <w:pPr>
        <w:rPr>
          <w:lang w:eastAsia="en-GB"/>
        </w:rPr>
      </w:pPr>
    </w:p>
    <w:p w14:paraId="7EF4D3EF" w14:textId="77777777" w:rsidR="00F2400B" w:rsidRDefault="00F2400B" w:rsidP="00F2400B">
      <w:pPr>
        <w:rPr>
          <w:lang w:eastAsia="en-GB"/>
        </w:rPr>
      </w:pPr>
    </w:p>
    <w:p w14:paraId="11737FE6" w14:textId="77777777" w:rsidR="00F2400B" w:rsidRDefault="00F2400B" w:rsidP="00F2400B">
      <w:pPr>
        <w:rPr>
          <w:lang w:eastAsia="en-GB"/>
        </w:rPr>
      </w:pPr>
    </w:p>
    <w:p w14:paraId="16FE48A3" w14:textId="77777777" w:rsidR="00F2400B" w:rsidRDefault="00F2400B" w:rsidP="00F2400B">
      <w:pPr>
        <w:rPr>
          <w:lang w:eastAsia="en-GB"/>
        </w:rPr>
      </w:pPr>
    </w:p>
    <w:p w14:paraId="343563E4" w14:textId="77777777" w:rsidR="00F2400B" w:rsidRDefault="00F2400B" w:rsidP="00F2400B">
      <w:pPr>
        <w:rPr>
          <w:lang w:eastAsia="en-GB"/>
        </w:rPr>
      </w:pPr>
    </w:p>
    <w:p w14:paraId="7F45F106" w14:textId="77777777" w:rsidR="00F2400B" w:rsidRDefault="00F2400B" w:rsidP="00F2400B">
      <w:pPr>
        <w:rPr>
          <w:lang w:eastAsia="en-GB"/>
        </w:rPr>
      </w:pPr>
    </w:p>
    <w:p w14:paraId="393C7328" w14:textId="77777777" w:rsidR="00F2400B" w:rsidRDefault="00F2400B" w:rsidP="00F2400B">
      <w:pPr>
        <w:rPr>
          <w:lang w:eastAsia="en-GB"/>
        </w:rPr>
      </w:pPr>
    </w:p>
    <w:p w14:paraId="5F1AA8A9" w14:textId="77777777" w:rsidR="00F2400B" w:rsidRDefault="00F2400B" w:rsidP="00F2400B">
      <w:pPr>
        <w:rPr>
          <w:lang w:eastAsia="en-GB"/>
        </w:rPr>
      </w:pPr>
    </w:p>
    <w:p w14:paraId="1CC54126" w14:textId="77777777" w:rsidR="00F2400B" w:rsidRDefault="00F2400B" w:rsidP="00F2400B">
      <w:pPr>
        <w:rPr>
          <w:lang w:eastAsia="en-GB"/>
        </w:rPr>
      </w:pPr>
    </w:p>
    <w:p w14:paraId="4E1466FC" w14:textId="77777777" w:rsidR="00D743C3" w:rsidRDefault="004E5D24" w:rsidP="00B83A6D">
      <w:pPr>
        <w:pStyle w:val="Appendix1"/>
        <w:rPr>
          <w:noProof/>
        </w:rPr>
      </w:pPr>
      <w:bookmarkStart w:id="0" w:name="_Toc287177492"/>
      <w:bookmarkStart w:id="1" w:name="_Toc287708586"/>
      <w:bookmarkStart w:id="2" w:name="_Toc287770884"/>
      <w:r w:rsidRPr="003B1A0D">
        <w:lastRenderedPageBreak/>
        <w:t>Contents</w:t>
      </w:r>
      <w:bookmarkStart w:id="3" w:name="Contents"/>
      <w:bookmarkEnd w:id="0"/>
      <w:bookmarkEnd w:id="1"/>
      <w:bookmarkEnd w:id="2"/>
      <w:bookmarkEnd w:id="3"/>
      <w:r w:rsidR="002820A1">
        <w:rPr>
          <w:bCs/>
          <w:caps/>
        </w:rPr>
        <w:fldChar w:fldCharType="begin"/>
      </w:r>
      <w:r w:rsidR="00B83A6D">
        <w:rPr>
          <w:bCs/>
          <w:caps/>
        </w:rPr>
        <w:instrText xml:space="preserve"> TOC \o "1-2" \h \z \u </w:instrText>
      </w:r>
      <w:r w:rsidR="002820A1">
        <w:rPr>
          <w:bCs/>
          <w:caps/>
        </w:rPr>
        <w:fldChar w:fldCharType="separate"/>
      </w:r>
    </w:p>
    <w:p w14:paraId="7FBFB19A" w14:textId="77777777" w:rsidR="00D743C3" w:rsidRDefault="00EB4A2B">
      <w:pPr>
        <w:pStyle w:val="TOC1"/>
        <w:tabs>
          <w:tab w:val="right" w:leader="dot" w:pos="10160"/>
        </w:tabs>
        <w:rPr>
          <w:rFonts w:asciiTheme="minorHAnsi" w:eastAsiaTheme="minorEastAsia" w:hAnsiTheme="minorHAnsi" w:cstheme="minorBidi"/>
          <w:b w:val="0"/>
          <w:bCs w:val="0"/>
          <w:caps w:val="0"/>
          <w:noProof/>
          <w:sz w:val="22"/>
          <w:szCs w:val="22"/>
        </w:rPr>
      </w:pPr>
      <w:hyperlink w:anchor="_Toc507799051" w:history="1">
        <w:r w:rsidR="00D743C3" w:rsidRPr="000A1BE1">
          <w:rPr>
            <w:rStyle w:val="Hyperlink"/>
            <w:noProof/>
          </w:rPr>
          <w:t>References</w:t>
        </w:r>
        <w:r w:rsidR="00D743C3">
          <w:rPr>
            <w:noProof/>
            <w:webHidden/>
          </w:rPr>
          <w:tab/>
        </w:r>
        <w:r w:rsidR="00D743C3">
          <w:rPr>
            <w:noProof/>
            <w:webHidden/>
          </w:rPr>
          <w:fldChar w:fldCharType="begin"/>
        </w:r>
        <w:r w:rsidR="00D743C3">
          <w:rPr>
            <w:noProof/>
            <w:webHidden/>
          </w:rPr>
          <w:instrText xml:space="preserve"> PAGEREF _Toc507799051 \h </w:instrText>
        </w:r>
        <w:r w:rsidR="00D743C3">
          <w:rPr>
            <w:noProof/>
            <w:webHidden/>
          </w:rPr>
        </w:r>
        <w:r w:rsidR="00D743C3">
          <w:rPr>
            <w:noProof/>
            <w:webHidden/>
          </w:rPr>
          <w:fldChar w:fldCharType="separate"/>
        </w:r>
        <w:r w:rsidR="00D743C3">
          <w:rPr>
            <w:noProof/>
            <w:webHidden/>
          </w:rPr>
          <w:t>3</w:t>
        </w:r>
        <w:r w:rsidR="00D743C3">
          <w:rPr>
            <w:noProof/>
            <w:webHidden/>
          </w:rPr>
          <w:fldChar w:fldCharType="end"/>
        </w:r>
      </w:hyperlink>
    </w:p>
    <w:p w14:paraId="780D5BE6" w14:textId="77777777" w:rsidR="00D743C3" w:rsidRDefault="00EB4A2B">
      <w:pPr>
        <w:pStyle w:val="TOC1"/>
        <w:tabs>
          <w:tab w:val="right" w:leader="dot" w:pos="10160"/>
        </w:tabs>
        <w:rPr>
          <w:rFonts w:asciiTheme="minorHAnsi" w:eastAsiaTheme="minorEastAsia" w:hAnsiTheme="minorHAnsi" w:cstheme="minorBidi"/>
          <w:b w:val="0"/>
          <w:bCs w:val="0"/>
          <w:caps w:val="0"/>
          <w:noProof/>
          <w:sz w:val="22"/>
          <w:szCs w:val="22"/>
        </w:rPr>
      </w:pPr>
      <w:hyperlink w:anchor="_Toc507799052" w:history="1">
        <w:r w:rsidR="00D743C3" w:rsidRPr="000A1BE1">
          <w:rPr>
            <w:rStyle w:val="Hyperlink"/>
            <w:noProof/>
          </w:rPr>
          <w:t>Revision History</w:t>
        </w:r>
        <w:r w:rsidR="00D743C3">
          <w:rPr>
            <w:noProof/>
            <w:webHidden/>
          </w:rPr>
          <w:tab/>
        </w:r>
        <w:r w:rsidR="00D743C3">
          <w:rPr>
            <w:noProof/>
            <w:webHidden/>
          </w:rPr>
          <w:fldChar w:fldCharType="begin"/>
        </w:r>
        <w:r w:rsidR="00D743C3">
          <w:rPr>
            <w:noProof/>
            <w:webHidden/>
          </w:rPr>
          <w:instrText xml:space="preserve"> PAGEREF _Toc507799052 \h </w:instrText>
        </w:r>
        <w:r w:rsidR="00D743C3">
          <w:rPr>
            <w:noProof/>
            <w:webHidden/>
          </w:rPr>
        </w:r>
        <w:r w:rsidR="00D743C3">
          <w:rPr>
            <w:noProof/>
            <w:webHidden/>
          </w:rPr>
          <w:fldChar w:fldCharType="separate"/>
        </w:r>
        <w:r w:rsidR="00D743C3">
          <w:rPr>
            <w:noProof/>
            <w:webHidden/>
          </w:rPr>
          <w:t>4</w:t>
        </w:r>
        <w:r w:rsidR="00D743C3">
          <w:rPr>
            <w:noProof/>
            <w:webHidden/>
          </w:rPr>
          <w:fldChar w:fldCharType="end"/>
        </w:r>
      </w:hyperlink>
    </w:p>
    <w:p w14:paraId="338B899B" w14:textId="77777777" w:rsidR="00D743C3" w:rsidRDefault="00EB4A2B">
      <w:pPr>
        <w:pStyle w:val="TOC1"/>
        <w:tabs>
          <w:tab w:val="left" w:pos="480"/>
          <w:tab w:val="right" w:leader="dot" w:pos="10160"/>
        </w:tabs>
        <w:rPr>
          <w:rFonts w:asciiTheme="minorHAnsi" w:eastAsiaTheme="minorEastAsia" w:hAnsiTheme="minorHAnsi" w:cstheme="minorBidi"/>
          <w:b w:val="0"/>
          <w:bCs w:val="0"/>
          <w:caps w:val="0"/>
          <w:noProof/>
          <w:sz w:val="22"/>
          <w:szCs w:val="22"/>
        </w:rPr>
      </w:pPr>
      <w:hyperlink w:anchor="_Toc507799053" w:history="1">
        <w:r w:rsidR="00D743C3" w:rsidRPr="000A1BE1">
          <w:rPr>
            <w:rStyle w:val="Hyperlink"/>
            <w:noProof/>
          </w:rPr>
          <w:t>1</w:t>
        </w:r>
        <w:r w:rsidR="00D743C3">
          <w:rPr>
            <w:rFonts w:asciiTheme="minorHAnsi" w:eastAsiaTheme="minorEastAsia" w:hAnsiTheme="minorHAnsi" w:cstheme="minorBidi"/>
            <w:b w:val="0"/>
            <w:bCs w:val="0"/>
            <w:caps w:val="0"/>
            <w:noProof/>
            <w:sz w:val="22"/>
            <w:szCs w:val="22"/>
          </w:rPr>
          <w:tab/>
        </w:r>
        <w:r w:rsidR="00D743C3" w:rsidRPr="000A1BE1">
          <w:rPr>
            <w:rStyle w:val="Hyperlink"/>
            <w:noProof/>
          </w:rPr>
          <w:t>Introduction</w:t>
        </w:r>
        <w:r w:rsidR="00D743C3">
          <w:rPr>
            <w:noProof/>
            <w:webHidden/>
          </w:rPr>
          <w:tab/>
        </w:r>
        <w:r w:rsidR="00D743C3">
          <w:rPr>
            <w:noProof/>
            <w:webHidden/>
          </w:rPr>
          <w:fldChar w:fldCharType="begin"/>
        </w:r>
        <w:r w:rsidR="00D743C3">
          <w:rPr>
            <w:noProof/>
            <w:webHidden/>
          </w:rPr>
          <w:instrText xml:space="preserve"> PAGEREF _Toc507799053 \h </w:instrText>
        </w:r>
        <w:r w:rsidR="00D743C3">
          <w:rPr>
            <w:noProof/>
            <w:webHidden/>
          </w:rPr>
        </w:r>
        <w:r w:rsidR="00D743C3">
          <w:rPr>
            <w:noProof/>
            <w:webHidden/>
          </w:rPr>
          <w:fldChar w:fldCharType="separate"/>
        </w:r>
        <w:r w:rsidR="00D743C3">
          <w:rPr>
            <w:noProof/>
            <w:webHidden/>
          </w:rPr>
          <w:t>5</w:t>
        </w:r>
        <w:r w:rsidR="00D743C3">
          <w:rPr>
            <w:noProof/>
            <w:webHidden/>
          </w:rPr>
          <w:fldChar w:fldCharType="end"/>
        </w:r>
      </w:hyperlink>
    </w:p>
    <w:p w14:paraId="0B2ACD50" w14:textId="77777777" w:rsidR="00D743C3" w:rsidRDefault="00EB4A2B">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54" w:history="1">
        <w:r w:rsidR="00D743C3" w:rsidRPr="000A1BE1">
          <w:rPr>
            <w:rStyle w:val="Hyperlink"/>
            <w:noProof/>
          </w:rPr>
          <w:t>1.1</w:t>
        </w:r>
        <w:r w:rsidR="00D743C3">
          <w:rPr>
            <w:rFonts w:asciiTheme="minorHAnsi" w:eastAsiaTheme="minorEastAsia" w:hAnsiTheme="minorHAnsi" w:cstheme="minorBidi"/>
            <w:b w:val="0"/>
            <w:bCs w:val="0"/>
            <w:noProof/>
            <w:sz w:val="22"/>
            <w:szCs w:val="22"/>
          </w:rPr>
          <w:tab/>
        </w:r>
        <w:r w:rsidR="00D743C3" w:rsidRPr="000A1BE1">
          <w:rPr>
            <w:rStyle w:val="Hyperlink"/>
            <w:noProof/>
          </w:rPr>
          <w:t>Purpose</w:t>
        </w:r>
        <w:r w:rsidR="00D743C3">
          <w:rPr>
            <w:noProof/>
            <w:webHidden/>
          </w:rPr>
          <w:tab/>
        </w:r>
        <w:r w:rsidR="00D743C3">
          <w:rPr>
            <w:noProof/>
            <w:webHidden/>
          </w:rPr>
          <w:fldChar w:fldCharType="begin"/>
        </w:r>
        <w:r w:rsidR="00D743C3">
          <w:rPr>
            <w:noProof/>
            <w:webHidden/>
          </w:rPr>
          <w:instrText xml:space="preserve"> PAGEREF _Toc507799054 \h </w:instrText>
        </w:r>
        <w:r w:rsidR="00D743C3">
          <w:rPr>
            <w:noProof/>
            <w:webHidden/>
          </w:rPr>
        </w:r>
        <w:r w:rsidR="00D743C3">
          <w:rPr>
            <w:noProof/>
            <w:webHidden/>
          </w:rPr>
          <w:fldChar w:fldCharType="separate"/>
        </w:r>
        <w:r w:rsidR="00D743C3">
          <w:rPr>
            <w:noProof/>
            <w:webHidden/>
          </w:rPr>
          <w:t>5</w:t>
        </w:r>
        <w:r w:rsidR="00D743C3">
          <w:rPr>
            <w:noProof/>
            <w:webHidden/>
          </w:rPr>
          <w:fldChar w:fldCharType="end"/>
        </w:r>
      </w:hyperlink>
    </w:p>
    <w:p w14:paraId="04132CEA" w14:textId="77777777" w:rsidR="00D743C3" w:rsidRDefault="00EB4A2B">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55" w:history="1">
        <w:r w:rsidR="00D743C3" w:rsidRPr="000A1BE1">
          <w:rPr>
            <w:rStyle w:val="Hyperlink"/>
            <w:noProof/>
          </w:rPr>
          <w:t>1.2</w:t>
        </w:r>
        <w:r w:rsidR="00D743C3">
          <w:rPr>
            <w:rFonts w:asciiTheme="minorHAnsi" w:eastAsiaTheme="minorEastAsia" w:hAnsiTheme="minorHAnsi" w:cstheme="minorBidi"/>
            <w:b w:val="0"/>
            <w:bCs w:val="0"/>
            <w:noProof/>
            <w:sz w:val="22"/>
            <w:szCs w:val="22"/>
          </w:rPr>
          <w:tab/>
        </w:r>
        <w:r w:rsidR="00D743C3" w:rsidRPr="000A1BE1">
          <w:rPr>
            <w:rStyle w:val="Hyperlink"/>
            <w:noProof/>
          </w:rPr>
          <w:t>Intended audience</w:t>
        </w:r>
        <w:r w:rsidR="00D743C3">
          <w:rPr>
            <w:noProof/>
            <w:webHidden/>
          </w:rPr>
          <w:tab/>
        </w:r>
        <w:r w:rsidR="00D743C3">
          <w:rPr>
            <w:noProof/>
            <w:webHidden/>
          </w:rPr>
          <w:fldChar w:fldCharType="begin"/>
        </w:r>
        <w:r w:rsidR="00D743C3">
          <w:rPr>
            <w:noProof/>
            <w:webHidden/>
          </w:rPr>
          <w:instrText xml:space="preserve"> PAGEREF _Toc507799055 \h </w:instrText>
        </w:r>
        <w:r w:rsidR="00D743C3">
          <w:rPr>
            <w:noProof/>
            <w:webHidden/>
          </w:rPr>
        </w:r>
        <w:r w:rsidR="00D743C3">
          <w:rPr>
            <w:noProof/>
            <w:webHidden/>
          </w:rPr>
          <w:fldChar w:fldCharType="separate"/>
        </w:r>
        <w:r w:rsidR="00D743C3">
          <w:rPr>
            <w:noProof/>
            <w:webHidden/>
          </w:rPr>
          <w:t>5</w:t>
        </w:r>
        <w:r w:rsidR="00D743C3">
          <w:rPr>
            <w:noProof/>
            <w:webHidden/>
          </w:rPr>
          <w:fldChar w:fldCharType="end"/>
        </w:r>
      </w:hyperlink>
    </w:p>
    <w:p w14:paraId="6EAEBEFC" w14:textId="77777777" w:rsidR="00D743C3" w:rsidRDefault="00EB4A2B">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56" w:history="1">
        <w:r w:rsidR="00D743C3" w:rsidRPr="000A1BE1">
          <w:rPr>
            <w:rStyle w:val="Hyperlink"/>
            <w:noProof/>
          </w:rPr>
          <w:t>1.3</w:t>
        </w:r>
        <w:r w:rsidR="00D743C3">
          <w:rPr>
            <w:rFonts w:asciiTheme="minorHAnsi" w:eastAsiaTheme="minorEastAsia" w:hAnsiTheme="minorHAnsi" w:cstheme="minorBidi"/>
            <w:b w:val="0"/>
            <w:bCs w:val="0"/>
            <w:noProof/>
            <w:sz w:val="22"/>
            <w:szCs w:val="22"/>
          </w:rPr>
          <w:tab/>
        </w:r>
        <w:r w:rsidR="00D743C3" w:rsidRPr="000A1BE1">
          <w:rPr>
            <w:rStyle w:val="Hyperlink"/>
            <w:noProof/>
          </w:rPr>
          <w:t>Overview</w:t>
        </w:r>
        <w:r w:rsidR="00D743C3">
          <w:rPr>
            <w:noProof/>
            <w:webHidden/>
          </w:rPr>
          <w:tab/>
        </w:r>
        <w:r w:rsidR="00D743C3">
          <w:rPr>
            <w:noProof/>
            <w:webHidden/>
          </w:rPr>
          <w:fldChar w:fldCharType="begin"/>
        </w:r>
        <w:r w:rsidR="00D743C3">
          <w:rPr>
            <w:noProof/>
            <w:webHidden/>
          </w:rPr>
          <w:instrText xml:space="preserve"> PAGEREF _Toc507799056 \h </w:instrText>
        </w:r>
        <w:r w:rsidR="00D743C3">
          <w:rPr>
            <w:noProof/>
            <w:webHidden/>
          </w:rPr>
        </w:r>
        <w:r w:rsidR="00D743C3">
          <w:rPr>
            <w:noProof/>
            <w:webHidden/>
          </w:rPr>
          <w:fldChar w:fldCharType="separate"/>
        </w:r>
        <w:r w:rsidR="00D743C3">
          <w:rPr>
            <w:noProof/>
            <w:webHidden/>
          </w:rPr>
          <w:t>5</w:t>
        </w:r>
        <w:r w:rsidR="00D743C3">
          <w:rPr>
            <w:noProof/>
            <w:webHidden/>
          </w:rPr>
          <w:fldChar w:fldCharType="end"/>
        </w:r>
      </w:hyperlink>
    </w:p>
    <w:p w14:paraId="40E1A94E" w14:textId="77777777" w:rsidR="00D743C3" w:rsidRDefault="00EB4A2B">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57" w:history="1">
        <w:r w:rsidR="00D743C3" w:rsidRPr="000A1BE1">
          <w:rPr>
            <w:rStyle w:val="Hyperlink"/>
            <w:noProof/>
          </w:rPr>
          <w:t>1.4</w:t>
        </w:r>
        <w:r w:rsidR="00D743C3">
          <w:rPr>
            <w:rFonts w:asciiTheme="minorHAnsi" w:eastAsiaTheme="minorEastAsia" w:hAnsiTheme="minorHAnsi" w:cstheme="minorBidi"/>
            <w:b w:val="0"/>
            <w:bCs w:val="0"/>
            <w:noProof/>
            <w:sz w:val="22"/>
            <w:szCs w:val="22"/>
          </w:rPr>
          <w:tab/>
        </w:r>
        <w:r w:rsidR="00D743C3" w:rsidRPr="000A1BE1">
          <w:rPr>
            <w:rStyle w:val="Hyperlink"/>
            <w:noProof/>
          </w:rPr>
          <w:t>Scope</w:t>
        </w:r>
        <w:r w:rsidR="00D743C3">
          <w:rPr>
            <w:noProof/>
            <w:webHidden/>
          </w:rPr>
          <w:tab/>
        </w:r>
        <w:r w:rsidR="00D743C3">
          <w:rPr>
            <w:noProof/>
            <w:webHidden/>
          </w:rPr>
          <w:fldChar w:fldCharType="begin"/>
        </w:r>
        <w:r w:rsidR="00D743C3">
          <w:rPr>
            <w:noProof/>
            <w:webHidden/>
          </w:rPr>
          <w:instrText xml:space="preserve"> PAGEREF _Toc507799057 \h </w:instrText>
        </w:r>
        <w:r w:rsidR="00D743C3">
          <w:rPr>
            <w:noProof/>
            <w:webHidden/>
          </w:rPr>
        </w:r>
        <w:r w:rsidR="00D743C3">
          <w:rPr>
            <w:noProof/>
            <w:webHidden/>
          </w:rPr>
          <w:fldChar w:fldCharType="separate"/>
        </w:r>
        <w:r w:rsidR="00D743C3">
          <w:rPr>
            <w:noProof/>
            <w:webHidden/>
          </w:rPr>
          <w:t>5</w:t>
        </w:r>
        <w:r w:rsidR="00D743C3">
          <w:rPr>
            <w:noProof/>
            <w:webHidden/>
          </w:rPr>
          <w:fldChar w:fldCharType="end"/>
        </w:r>
      </w:hyperlink>
    </w:p>
    <w:p w14:paraId="2C28F492" w14:textId="77777777" w:rsidR="00D743C3" w:rsidRDefault="00EB4A2B">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58" w:history="1">
        <w:r w:rsidR="00D743C3" w:rsidRPr="000A1BE1">
          <w:rPr>
            <w:rStyle w:val="Hyperlink"/>
            <w:noProof/>
          </w:rPr>
          <w:t>1.5</w:t>
        </w:r>
        <w:r w:rsidR="00D743C3">
          <w:rPr>
            <w:rFonts w:asciiTheme="minorHAnsi" w:eastAsiaTheme="minorEastAsia" w:hAnsiTheme="minorHAnsi" w:cstheme="minorBidi"/>
            <w:b w:val="0"/>
            <w:bCs w:val="0"/>
            <w:noProof/>
            <w:sz w:val="22"/>
            <w:szCs w:val="22"/>
          </w:rPr>
          <w:tab/>
        </w:r>
        <w:r w:rsidR="00D743C3" w:rsidRPr="000A1BE1">
          <w:rPr>
            <w:rStyle w:val="Hyperlink"/>
            <w:noProof/>
          </w:rPr>
          <w:t>Assumptions</w:t>
        </w:r>
        <w:r w:rsidR="00D743C3">
          <w:rPr>
            <w:noProof/>
            <w:webHidden/>
          </w:rPr>
          <w:tab/>
        </w:r>
        <w:r w:rsidR="00D743C3">
          <w:rPr>
            <w:noProof/>
            <w:webHidden/>
          </w:rPr>
          <w:fldChar w:fldCharType="begin"/>
        </w:r>
        <w:r w:rsidR="00D743C3">
          <w:rPr>
            <w:noProof/>
            <w:webHidden/>
          </w:rPr>
          <w:instrText xml:space="preserve"> PAGEREF _Toc507799058 \h </w:instrText>
        </w:r>
        <w:r w:rsidR="00D743C3">
          <w:rPr>
            <w:noProof/>
            <w:webHidden/>
          </w:rPr>
        </w:r>
        <w:r w:rsidR="00D743C3">
          <w:rPr>
            <w:noProof/>
            <w:webHidden/>
          </w:rPr>
          <w:fldChar w:fldCharType="separate"/>
        </w:r>
        <w:r w:rsidR="00D743C3">
          <w:rPr>
            <w:noProof/>
            <w:webHidden/>
          </w:rPr>
          <w:t>6</w:t>
        </w:r>
        <w:r w:rsidR="00D743C3">
          <w:rPr>
            <w:noProof/>
            <w:webHidden/>
          </w:rPr>
          <w:fldChar w:fldCharType="end"/>
        </w:r>
      </w:hyperlink>
    </w:p>
    <w:p w14:paraId="3A3B59B5" w14:textId="77777777" w:rsidR="00D743C3" w:rsidRDefault="00EB4A2B">
      <w:pPr>
        <w:pStyle w:val="TOC1"/>
        <w:tabs>
          <w:tab w:val="left" w:pos="480"/>
          <w:tab w:val="right" w:leader="dot" w:pos="10160"/>
        </w:tabs>
        <w:rPr>
          <w:rFonts w:asciiTheme="minorHAnsi" w:eastAsiaTheme="minorEastAsia" w:hAnsiTheme="minorHAnsi" w:cstheme="minorBidi"/>
          <w:b w:val="0"/>
          <w:bCs w:val="0"/>
          <w:caps w:val="0"/>
          <w:noProof/>
          <w:sz w:val="22"/>
          <w:szCs w:val="22"/>
        </w:rPr>
      </w:pPr>
      <w:hyperlink w:anchor="_Toc507799059" w:history="1">
        <w:r w:rsidR="00D743C3" w:rsidRPr="000A1BE1">
          <w:rPr>
            <w:rStyle w:val="Hyperlink"/>
            <w:rFonts w:eastAsia="Batang"/>
            <w:noProof/>
          </w:rPr>
          <w:t>2</w:t>
        </w:r>
        <w:r w:rsidR="00D743C3">
          <w:rPr>
            <w:rFonts w:asciiTheme="minorHAnsi" w:eastAsiaTheme="minorEastAsia" w:hAnsiTheme="minorHAnsi" w:cstheme="minorBidi"/>
            <w:b w:val="0"/>
            <w:bCs w:val="0"/>
            <w:caps w:val="0"/>
            <w:noProof/>
            <w:sz w:val="22"/>
            <w:szCs w:val="22"/>
          </w:rPr>
          <w:tab/>
        </w:r>
        <w:r w:rsidR="00D743C3" w:rsidRPr="000A1BE1">
          <w:rPr>
            <w:rStyle w:val="Hyperlink"/>
            <w:noProof/>
          </w:rPr>
          <w:t>Functional</w:t>
        </w:r>
        <w:r w:rsidR="00D743C3" w:rsidRPr="000A1BE1">
          <w:rPr>
            <w:rStyle w:val="Hyperlink"/>
            <w:rFonts w:eastAsia="Batang"/>
            <w:noProof/>
          </w:rPr>
          <w:t xml:space="preserve"> Requirements</w:t>
        </w:r>
        <w:r w:rsidR="00D743C3">
          <w:rPr>
            <w:noProof/>
            <w:webHidden/>
          </w:rPr>
          <w:tab/>
        </w:r>
        <w:r w:rsidR="00D743C3">
          <w:rPr>
            <w:noProof/>
            <w:webHidden/>
          </w:rPr>
          <w:fldChar w:fldCharType="begin"/>
        </w:r>
        <w:r w:rsidR="00D743C3">
          <w:rPr>
            <w:noProof/>
            <w:webHidden/>
          </w:rPr>
          <w:instrText xml:space="preserve"> PAGEREF _Toc507799059 \h </w:instrText>
        </w:r>
        <w:r w:rsidR="00D743C3">
          <w:rPr>
            <w:noProof/>
            <w:webHidden/>
          </w:rPr>
        </w:r>
        <w:r w:rsidR="00D743C3">
          <w:rPr>
            <w:noProof/>
            <w:webHidden/>
          </w:rPr>
          <w:fldChar w:fldCharType="separate"/>
        </w:r>
        <w:r w:rsidR="00D743C3">
          <w:rPr>
            <w:noProof/>
            <w:webHidden/>
          </w:rPr>
          <w:t>7</w:t>
        </w:r>
        <w:r w:rsidR="00D743C3">
          <w:rPr>
            <w:noProof/>
            <w:webHidden/>
          </w:rPr>
          <w:fldChar w:fldCharType="end"/>
        </w:r>
      </w:hyperlink>
    </w:p>
    <w:p w14:paraId="11ED5856" w14:textId="77777777" w:rsidR="00D743C3" w:rsidRDefault="00EB4A2B">
      <w:pPr>
        <w:pStyle w:val="TOC1"/>
        <w:tabs>
          <w:tab w:val="left" w:pos="480"/>
          <w:tab w:val="right" w:leader="dot" w:pos="10160"/>
        </w:tabs>
        <w:rPr>
          <w:rFonts w:asciiTheme="minorHAnsi" w:eastAsiaTheme="minorEastAsia" w:hAnsiTheme="minorHAnsi" w:cstheme="minorBidi"/>
          <w:b w:val="0"/>
          <w:bCs w:val="0"/>
          <w:caps w:val="0"/>
          <w:noProof/>
          <w:sz w:val="22"/>
          <w:szCs w:val="22"/>
        </w:rPr>
      </w:pPr>
      <w:hyperlink w:anchor="_Toc507799060" w:history="1">
        <w:r w:rsidR="00D743C3" w:rsidRPr="000A1BE1">
          <w:rPr>
            <w:rStyle w:val="Hyperlink"/>
            <w:rFonts w:eastAsia="Batang"/>
            <w:noProof/>
          </w:rPr>
          <w:t>3</w:t>
        </w:r>
        <w:r w:rsidR="00D743C3">
          <w:rPr>
            <w:rFonts w:asciiTheme="minorHAnsi" w:eastAsiaTheme="minorEastAsia" w:hAnsiTheme="minorHAnsi" w:cstheme="minorBidi"/>
            <w:b w:val="0"/>
            <w:bCs w:val="0"/>
            <w:caps w:val="0"/>
            <w:noProof/>
            <w:sz w:val="22"/>
            <w:szCs w:val="22"/>
          </w:rPr>
          <w:tab/>
        </w:r>
        <w:r w:rsidR="00D743C3" w:rsidRPr="000A1BE1">
          <w:rPr>
            <w:rStyle w:val="Hyperlink"/>
            <w:noProof/>
          </w:rPr>
          <w:t>Non</w:t>
        </w:r>
        <w:r w:rsidR="00D743C3" w:rsidRPr="000A1BE1">
          <w:rPr>
            <w:rStyle w:val="Hyperlink"/>
            <w:rFonts w:eastAsia="Batang"/>
            <w:noProof/>
          </w:rPr>
          <w:t>-Functional Requirements</w:t>
        </w:r>
        <w:r w:rsidR="00D743C3">
          <w:rPr>
            <w:noProof/>
            <w:webHidden/>
          </w:rPr>
          <w:tab/>
        </w:r>
        <w:r w:rsidR="00D743C3">
          <w:rPr>
            <w:noProof/>
            <w:webHidden/>
          </w:rPr>
          <w:fldChar w:fldCharType="begin"/>
        </w:r>
        <w:r w:rsidR="00D743C3">
          <w:rPr>
            <w:noProof/>
            <w:webHidden/>
          </w:rPr>
          <w:instrText xml:space="preserve"> PAGEREF _Toc507799060 \h </w:instrText>
        </w:r>
        <w:r w:rsidR="00D743C3">
          <w:rPr>
            <w:noProof/>
            <w:webHidden/>
          </w:rPr>
        </w:r>
        <w:r w:rsidR="00D743C3">
          <w:rPr>
            <w:noProof/>
            <w:webHidden/>
          </w:rPr>
          <w:fldChar w:fldCharType="separate"/>
        </w:r>
        <w:r w:rsidR="00D743C3">
          <w:rPr>
            <w:noProof/>
            <w:webHidden/>
          </w:rPr>
          <w:t>9</w:t>
        </w:r>
        <w:r w:rsidR="00D743C3">
          <w:rPr>
            <w:noProof/>
            <w:webHidden/>
          </w:rPr>
          <w:fldChar w:fldCharType="end"/>
        </w:r>
      </w:hyperlink>
    </w:p>
    <w:p w14:paraId="59629E14" w14:textId="77777777" w:rsidR="00D743C3" w:rsidRDefault="00EB4A2B">
      <w:pPr>
        <w:pStyle w:val="TOC1"/>
        <w:tabs>
          <w:tab w:val="left" w:pos="480"/>
          <w:tab w:val="right" w:leader="dot" w:pos="10160"/>
        </w:tabs>
        <w:rPr>
          <w:rFonts w:asciiTheme="minorHAnsi" w:eastAsiaTheme="minorEastAsia" w:hAnsiTheme="minorHAnsi" w:cstheme="minorBidi"/>
          <w:b w:val="0"/>
          <w:bCs w:val="0"/>
          <w:caps w:val="0"/>
          <w:noProof/>
          <w:sz w:val="22"/>
          <w:szCs w:val="22"/>
        </w:rPr>
      </w:pPr>
      <w:hyperlink w:anchor="_Toc507799061" w:history="1">
        <w:r w:rsidR="00D743C3" w:rsidRPr="000A1BE1">
          <w:rPr>
            <w:rStyle w:val="Hyperlink"/>
            <w:noProof/>
          </w:rPr>
          <w:t>4</w:t>
        </w:r>
        <w:r w:rsidR="00D743C3">
          <w:rPr>
            <w:rFonts w:asciiTheme="minorHAnsi" w:eastAsiaTheme="minorEastAsia" w:hAnsiTheme="minorHAnsi" w:cstheme="minorBidi"/>
            <w:b w:val="0"/>
            <w:bCs w:val="0"/>
            <w:caps w:val="0"/>
            <w:noProof/>
            <w:sz w:val="22"/>
            <w:szCs w:val="22"/>
          </w:rPr>
          <w:tab/>
        </w:r>
        <w:r w:rsidR="00D743C3" w:rsidRPr="000A1BE1">
          <w:rPr>
            <w:rStyle w:val="Hyperlink"/>
            <w:noProof/>
          </w:rPr>
          <w:t>Business Uses Cases</w:t>
        </w:r>
        <w:r w:rsidR="00D743C3">
          <w:rPr>
            <w:noProof/>
            <w:webHidden/>
          </w:rPr>
          <w:tab/>
        </w:r>
        <w:r w:rsidR="00D743C3">
          <w:rPr>
            <w:noProof/>
            <w:webHidden/>
          </w:rPr>
          <w:fldChar w:fldCharType="begin"/>
        </w:r>
        <w:r w:rsidR="00D743C3">
          <w:rPr>
            <w:noProof/>
            <w:webHidden/>
          </w:rPr>
          <w:instrText xml:space="preserve"> PAGEREF _Toc507799061 \h </w:instrText>
        </w:r>
        <w:r w:rsidR="00D743C3">
          <w:rPr>
            <w:noProof/>
            <w:webHidden/>
          </w:rPr>
        </w:r>
        <w:r w:rsidR="00D743C3">
          <w:rPr>
            <w:noProof/>
            <w:webHidden/>
          </w:rPr>
          <w:fldChar w:fldCharType="separate"/>
        </w:r>
        <w:r w:rsidR="00D743C3">
          <w:rPr>
            <w:noProof/>
            <w:webHidden/>
          </w:rPr>
          <w:t>10</w:t>
        </w:r>
        <w:r w:rsidR="00D743C3">
          <w:rPr>
            <w:noProof/>
            <w:webHidden/>
          </w:rPr>
          <w:fldChar w:fldCharType="end"/>
        </w:r>
      </w:hyperlink>
    </w:p>
    <w:p w14:paraId="37574001" w14:textId="77777777" w:rsidR="00D743C3" w:rsidRDefault="00EB4A2B">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62" w:history="1">
        <w:r w:rsidR="00D743C3" w:rsidRPr="000A1BE1">
          <w:rPr>
            <w:rStyle w:val="Hyperlink"/>
            <w:noProof/>
          </w:rPr>
          <w:t>4.1</w:t>
        </w:r>
        <w:r w:rsidR="00D743C3">
          <w:rPr>
            <w:rFonts w:asciiTheme="minorHAnsi" w:eastAsiaTheme="minorEastAsia" w:hAnsiTheme="minorHAnsi" w:cstheme="minorBidi"/>
            <w:b w:val="0"/>
            <w:bCs w:val="0"/>
            <w:noProof/>
            <w:sz w:val="22"/>
            <w:szCs w:val="22"/>
          </w:rPr>
          <w:tab/>
        </w:r>
        <w:r w:rsidR="00D743C3" w:rsidRPr="000A1BE1">
          <w:rPr>
            <w:rStyle w:val="Hyperlink"/>
            <w:noProof/>
          </w:rPr>
          <w:t>Actors</w:t>
        </w:r>
        <w:r w:rsidR="00D743C3">
          <w:rPr>
            <w:noProof/>
            <w:webHidden/>
          </w:rPr>
          <w:tab/>
        </w:r>
        <w:r w:rsidR="00D743C3">
          <w:rPr>
            <w:noProof/>
            <w:webHidden/>
          </w:rPr>
          <w:fldChar w:fldCharType="begin"/>
        </w:r>
        <w:r w:rsidR="00D743C3">
          <w:rPr>
            <w:noProof/>
            <w:webHidden/>
          </w:rPr>
          <w:instrText xml:space="preserve"> PAGEREF _Toc507799062 \h </w:instrText>
        </w:r>
        <w:r w:rsidR="00D743C3">
          <w:rPr>
            <w:noProof/>
            <w:webHidden/>
          </w:rPr>
        </w:r>
        <w:r w:rsidR="00D743C3">
          <w:rPr>
            <w:noProof/>
            <w:webHidden/>
          </w:rPr>
          <w:fldChar w:fldCharType="separate"/>
        </w:r>
        <w:r w:rsidR="00D743C3">
          <w:rPr>
            <w:noProof/>
            <w:webHidden/>
          </w:rPr>
          <w:t>10</w:t>
        </w:r>
        <w:r w:rsidR="00D743C3">
          <w:rPr>
            <w:noProof/>
            <w:webHidden/>
          </w:rPr>
          <w:fldChar w:fldCharType="end"/>
        </w:r>
      </w:hyperlink>
    </w:p>
    <w:p w14:paraId="293F3EEE" w14:textId="77777777" w:rsidR="00D743C3" w:rsidRDefault="00EB4A2B">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63" w:history="1">
        <w:r w:rsidR="00D743C3" w:rsidRPr="000A1BE1">
          <w:rPr>
            <w:rStyle w:val="Hyperlink"/>
            <w:noProof/>
          </w:rPr>
          <w:t>4.2</w:t>
        </w:r>
        <w:r w:rsidR="00D743C3">
          <w:rPr>
            <w:rFonts w:asciiTheme="minorHAnsi" w:eastAsiaTheme="minorEastAsia" w:hAnsiTheme="minorHAnsi" w:cstheme="minorBidi"/>
            <w:b w:val="0"/>
            <w:bCs w:val="0"/>
            <w:noProof/>
            <w:sz w:val="22"/>
            <w:szCs w:val="22"/>
          </w:rPr>
          <w:tab/>
        </w:r>
        <w:r w:rsidR="00D743C3" w:rsidRPr="000A1BE1">
          <w:rPr>
            <w:rStyle w:val="Hyperlink"/>
            <w:noProof/>
          </w:rPr>
          <w:t>Use Case Diagram</w:t>
        </w:r>
        <w:r w:rsidR="00D743C3">
          <w:rPr>
            <w:noProof/>
            <w:webHidden/>
          </w:rPr>
          <w:tab/>
        </w:r>
        <w:r w:rsidR="00D743C3">
          <w:rPr>
            <w:noProof/>
            <w:webHidden/>
          </w:rPr>
          <w:fldChar w:fldCharType="begin"/>
        </w:r>
        <w:r w:rsidR="00D743C3">
          <w:rPr>
            <w:noProof/>
            <w:webHidden/>
          </w:rPr>
          <w:instrText xml:space="preserve"> PAGEREF _Toc507799063 \h </w:instrText>
        </w:r>
        <w:r w:rsidR="00D743C3">
          <w:rPr>
            <w:noProof/>
            <w:webHidden/>
          </w:rPr>
        </w:r>
        <w:r w:rsidR="00D743C3">
          <w:rPr>
            <w:noProof/>
            <w:webHidden/>
          </w:rPr>
          <w:fldChar w:fldCharType="separate"/>
        </w:r>
        <w:r w:rsidR="00D743C3">
          <w:rPr>
            <w:noProof/>
            <w:webHidden/>
          </w:rPr>
          <w:t>11</w:t>
        </w:r>
        <w:r w:rsidR="00D743C3">
          <w:rPr>
            <w:noProof/>
            <w:webHidden/>
          </w:rPr>
          <w:fldChar w:fldCharType="end"/>
        </w:r>
      </w:hyperlink>
    </w:p>
    <w:p w14:paraId="7A5DFEC2" w14:textId="77777777" w:rsidR="00D743C3" w:rsidRDefault="00EB4A2B">
      <w:pPr>
        <w:pStyle w:val="TOC2"/>
        <w:tabs>
          <w:tab w:val="left" w:pos="480"/>
          <w:tab w:val="right" w:leader="dot" w:pos="10160"/>
        </w:tabs>
        <w:rPr>
          <w:rFonts w:asciiTheme="minorHAnsi" w:eastAsiaTheme="minorEastAsia" w:hAnsiTheme="minorHAnsi" w:cstheme="minorBidi"/>
          <w:b w:val="0"/>
          <w:bCs w:val="0"/>
          <w:noProof/>
          <w:sz w:val="22"/>
          <w:szCs w:val="22"/>
        </w:rPr>
      </w:pPr>
      <w:hyperlink w:anchor="_Toc507799064" w:history="1">
        <w:r w:rsidR="00D743C3" w:rsidRPr="000A1BE1">
          <w:rPr>
            <w:rStyle w:val="Hyperlink"/>
            <w:noProof/>
          </w:rPr>
          <w:t>4.3</w:t>
        </w:r>
        <w:r w:rsidR="00D743C3">
          <w:rPr>
            <w:rFonts w:asciiTheme="minorHAnsi" w:eastAsiaTheme="minorEastAsia" w:hAnsiTheme="minorHAnsi" w:cstheme="minorBidi"/>
            <w:b w:val="0"/>
            <w:bCs w:val="0"/>
            <w:noProof/>
            <w:sz w:val="22"/>
            <w:szCs w:val="22"/>
          </w:rPr>
          <w:tab/>
        </w:r>
        <w:r w:rsidR="00D743C3" w:rsidRPr="000A1BE1">
          <w:rPr>
            <w:rStyle w:val="Hyperlink"/>
            <w:noProof/>
          </w:rPr>
          <w:t>Use Cases</w:t>
        </w:r>
        <w:r w:rsidR="00D743C3">
          <w:rPr>
            <w:noProof/>
            <w:webHidden/>
          </w:rPr>
          <w:tab/>
        </w:r>
        <w:r w:rsidR="00D743C3">
          <w:rPr>
            <w:noProof/>
            <w:webHidden/>
          </w:rPr>
          <w:fldChar w:fldCharType="begin"/>
        </w:r>
        <w:r w:rsidR="00D743C3">
          <w:rPr>
            <w:noProof/>
            <w:webHidden/>
          </w:rPr>
          <w:instrText xml:space="preserve"> PAGEREF _Toc507799064 \h </w:instrText>
        </w:r>
        <w:r w:rsidR="00D743C3">
          <w:rPr>
            <w:noProof/>
            <w:webHidden/>
          </w:rPr>
        </w:r>
        <w:r w:rsidR="00D743C3">
          <w:rPr>
            <w:noProof/>
            <w:webHidden/>
          </w:rPr>
          <w:fldChar w:fldCharType="separate"/>
        </w:r>
        <w:r w:rsidR="00D743C3">
          <w:rPr>
            <w:noProof/>
            <w:webHidden/>
          </w:rPr>
          <w:t>13</w:t>
        </w:r>
        <w:r w:rsidR="00D743C3">
          <w:rPr>
            <w:noProof/>
            <w:webHidden/>
          </w:rPr>
          <w:fldChar w:fldCharType="end"/>
        </w:r>
      </w:hyperlink>
    </w:p>
    <w:p w14:paraId="03035191" w14:textId="77777777" w:rsidR="00D743C3" w:rsidRDefault="00EB4A2B">
      <w:pPr>
        <w:pStyle w:val="TOC1"/>
        <w:tabs>
          <w:tab w:val="left" w:pos="480"/>
          <w:tab w:val="right" w:leader="dot" w:pos="10160"/>
        </w:tabs>
        <w:rPr>
          <w:rFonts w:asciiTheme="minorHAnsi" w:eastAsiaTheme="minorEastAsia" w:hAnsiTheme="minorHAnsi" w:cstheme="minorBidi"/>
          <w:b w:val="0"/>
          <w:bCs w:val="0"/>
          <w:caps w:val="0"/>
          <w:noProof/>
          <w:sz w:val="22"/>
          <w:szCs w:val="22"/>
        </w:rPr>
      </w:pPr>
      <w:hyperlink w:anchor="_Toc507799065" w:history="1">
        <w:r w:rsidR="00D743C3" w:rsidRPr="000A1BE1">
          <w:rPr>
            <w:rStyle w:val="Hyperlink"/>
            <w:noProof/>
          </w:rPr>
          <w:t>5</w:t>
        </w:r>
        <w:r w:rsidR="00D743C3">
          <w:rPr>
            <w:rFonts w:asciiTheme="minorHAnsi" w:eastAsiaTheme="minorEastAsia" w:hAnsiTheme="minorHAnsi" w:cstheme="minorBidi"/>
            <w:b w:val="0"/>
            <w:bCs w:val="0"/>
            <w:caps w:val="0"/>
            <w:noProof/>
            <w:sz w:val="22"/>
            <w:szCs w:val="22"/>
          </w:rPr>
          <w:tab/>
        </w:r>
        <w:r w:rsidR="00D743C3" w:rsidRPr="000A1BE1">
          <w:rPr>
            <w:rStyle w:val="Hyperlink"/>
            <w:noProof/>
          </w:rPr>
          <w:t>Appendix</w:t>
        </w:r>
        <w:r w:rsidR="00D743C3">
          <w:rPr>
            <w:noProof/>
            <w:webHidden/>
          </w:rPr>
          <w:tab/>
        </w:r>
        <w:r w:rsidR="00D743C3">
          <w:rPr>
            <w:noProof/>
            <w:webHidden/>
          </w:rPr>
          <w:fldChar w:fldCharType="begin"/>
        </w:r>
        <w:r w:rsidR="00D743C3">
          <w:rPr>
            <w:noProof/>
            <w:webHidden/>
          </w:rPr>
          <w:instrText xml:space="preserve"> PAGEREF _Toc507799065 \h </w:instrText>
        </w:r>
        <w:r w:rsidR="00D743C3">
          <w:rPr>
            <w:noProof/>
            <w:webHidden/>
          </w:rPr>
        </w:r>
        <w:r w:rsidR="00D743C3">
          <w:rPr>
            <w:noProof/>
            <w:webHidden/>
          </w:rPr>
          <w:fldChar w:fldCharType="separate"/>
        </w:r>
        <w:r w:rsidR="00D743C3">
          <w:rPr>
            <w:noProof/>
            <w:webHidden/>
          </w:rPr>
          <w:t>17</w:t>
        </w:r>
        <w:r w:rsidR="00D743C3">
          <w:rPr>
            <w:noProof/>
            <w:webHidden/>
          </w:rPr>
          <w:fldChar w:fldCharType="end"/>
        </w:r>
      </w:hyperlink>
    </w:p>
    <w:p w14:paraId="6568E655" w14:textId="7ACD9A2B" w:rsidR="002F5D40" w:rsidRDefault="002820A1" w:rsidP="003C3962">
      <w:pPr>
        <w:pStyle w:val="Heading1"/>
        <w:numPr>
          <w:ilvl w:val="0"/>
          <w:numId w:val="0"/>
        </w:numPr>
        <w:ind w:left="432" w:hanging="432"/>
      </w:pPr>
      <w:r>
        <w:rPr>
          <w:bCs/>
          <w:caps/>
        </w:rPr>
        <w:lastRenderedPageBreak/>
        <w:fldChar w:fldCharType="end"/>
      </w:r>
      <w:bookmarkStart w:id="4" w:name="Intro"/>
      <w:bookmarkStart w:id="5" w:name="_External_References"/>
      <w:bookmarkStart w:id="6" w:name="_Toc283735011"/>
      <w:bookmarkStart w:id="7" w:name="_Ref366750279"/>
      <w:bookmarkStart w:id="8" w:name="_Toc507799051"/>
      <w:bookmarkEnd w:id="4"/>
      <w:bookmarkEnd w:id="5"/>
      <w:r w:rsidR="002F5D40" w:rsidRPr="009C20A0">
        <w:t>References</w:t>
      </w:r>
      <w:bookmarkEnd w:id="6"/>
      <w:bookmarkEnd w:id="7"/>
      <w:bookmarkEnd w:id="8"/>
    </w:p>
    <w:p w14:paraId="0CA3D89F" w14:textId="77777777" w:rsidR="003724BD" w:rsidRPr="00E44DB8" w:rsidRDefault="003724BD" w:rsidP="003724BD">
      <w:pPr>
        <w:pStyle w:val="NormalIndent"/>
        <w:ind w:left="0"/>
      </w:pPr>
      <w:r>
        <w:t>The following table lists meetings with the client, referenced sites and documents that were used in creation of this document:</w:t>
      </w:r>
    </w:p>
    <w:tbl>
      <w:tblPr>
        <w:tblW w:w="4839"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20" w:firstRow="1" w:lastRow="0" w:firstColumn="0" w:lastColumn="0" w:noHBand="0" w:noVBand="1"/>
      </w:tblPr>
      <w:tblGrid>
        <w:gridCol w:w="706"/>
        <w:gridCol w:w="5547"/>
        <w:gridCol w:w="3570"/>
      </w:tblGrid>
      <w:tr w:rsidR="003724BD" w:rsidRPr="004F053B" w14:paraId="379CD2F7" w14:textId="77777777" w:rsidTr="00EB1EB8">
        <w:trPr>
          <w:trHeight w:val="582"/>
        </w:trPr>
        <w:tc>
          <w:tcPr>
            <w:tcW w:w="626" w:type="dxa"/>
            <w:tcBorders>
              <w:top w:val="single" w:sz="8" w:space="0" w:color="000000"/>
              <w:left w:val="single" w:sz="8" w:space="0" w:color="000000"/>
              <w:bottom w:val="single" w:sz="18" w:space="0" w:color="000000"/>
              <w:right w:val="single" w:sz="8" w:space="0" w:color="000000"/>
            </w:tcBorders>
            <w:vAlign w:val="center"/>
          </w:tcPr>
          <w:p w14:paraId="04BA1220" w14:textId="77777777" w:rsidR="003724BD" w:rsidRPr="00033E3C" w:rsidRDefault="003724BD" w:rsidP="00EB1EB8">
            <w:pPr>
              <w:pStyle w:val="TableFieldTitles"/>
              <w:rPr>
                <w:b/>
              </w:rPr>
            </w:pPr>
            <w:r w:rsidRPr="00033E3C">
              <w:rPr>
                <w:b/>
              </w:rPr>
              <w:t>#</w:t>
            </w:r>
          </w:p>
        </w:tc>
        <w:tc>
          <w:tcPr>
            <w:tcW w:w="4924" w:type="dxa"/>
            <w:tcBorders>
              <w:top w:val="single" w:sz="8" w:space="0" w:color="000000"/>
              <w:left w:val="single" w:sz="8" w:space="0" w:color="000000"/>
              <w:bottom w:val="single" w:sz="18" w:space="0" w:color="000000"/>
              <w:right w:val="single" w:sz="8" w:space="0" w:color="000000"/>
            </w:tcBorders>
            <w:vAlign w:val="center"/>
          </w:tcPr>
          <w:p w14:paraId="7155F83D" w14:textId="77777777" w:rsidR="003724BD" w:rsidRPr="00033E3C" w:rsidRDefault="003724BD" w:rsidP="00EB1EB8">
            <w:pPr>
              <w:pStyle w:val="TableFieldTitles"/>
              <w:rPr>
                <w:b/>
              </w:rPr>
            </w:pPr>
            <w:r w:rsidRPr="00033E3C">
              <w:rPr>
                <w:b/>
              </w:rPr>
              <w:t>Name</w:t>
            </w:r>
          </w:p>
        </w:tc>
        <w:tc>
          <w:tcPr>
            <w:tcW w:w="3169" w:type="dxa"/>
            <w:tcBorders>
              <w:top w:val="single" w:sz="8" w:space="0" w:color="000000"/>
              <w:left w:val="single" w:sz="8" w:space="0" w:color="000000"/>
              <w:bottom w:val="single" w:sz="18" w:space="0" w:color="000000"/>
              <w:right w:val="single" w:sz="8" w:space="0" w:color="000000"/>
            </w:tcBorders>
            <w:vAlign w:val="center"/>
          </w:tcPr>
          <w:p w14:paraId="0A213938" w14:textId="77777777" w:rsidR="003724BD" w:rsidRPr="00033E3C" w:rsidRDefault="003724BD" w:rsidP="00EB1EB8">
            <w:pPr>
              <w:pStyle w:val="TableFieldTitles"/>
              <w:rPr>
                <w:b/>
              </w:rPr>
            </w:pPr>
            <w:r>
              <w:rPr>
                <w:b/>
              </w:rPr>
              <w:t>Comments</w:t>
            </w:r>
          </w:p>
        </w:tc>
      </w:tr>
      <w:tr w:rsidR="003724BD" w:rsidRPr="00B831A3" w14:paraId="70850066" w14:textId="77777777" w:rsidTr="00EB1EB8">
        <w:trPr>
          <w:trHeight w:val="516"/>
        </w:trPr>
        <w:tc>
          <w:tcPr>
            <w:tcW w:w="626" w:type="dxa"/>
            <w:shd w:val="clear" w:color="auto" w:fill="F2F2F2"/>
            <w:vAlign w:val="center"/>
          </w:tcPr>
          <w:p w14:paraId="16561B5C" w14:textId="77777777" w:rsidR="003724BD" w:rsidRDefault="003724BD" w:rsidP="00EB1EB8">
            <w:pPr>
              <w:jc w:val="center"/>
            </w:pPr>
            <w:r>
              <w:t>1</w:t>
            </w:r>
          </w:p>
        </w:tc>
        <w:tc>
          <w:tcPr>
            <w:tcW w:w="4924" w:type="dxa"/>
            <w:shd w:val="clear" w:color="auto" w:fill="F2F2F2"/>
            <w:vAlign w:val="center"/>
          </w:tcPr>
          <w:p w14:paraId="006452CC" w14:textId="77777777" w:rsidR="003724BD" w:rsidRDefault="003724BD" w:rsidP="00EB1EB8">
            <w:pPr>
              <w:jc w:val="left"/>
            </w:pPr>
            <w:r>
              <w:t>Client meeting on 17</w:t>
            </w:r>
            <w:r w:rsidRPr="00EB0DE4">
              <w:rPr>
                <w:vertAlign w:val="superscript"/>
              </w:rPr>
              <w:t>th</w:t>
            </w:r>
            <w:r>
              <w:t xml:space="preserve"> Feb 2018 @Yanabee Al- Jinan campus</w:t>
            </w:r>
          </w:p>
        </w:tc>
        <w:tc>
          <w:tcPr>
            <w:tcW w:w="3169" w:type="dxa"/>
            <w:shd w:val="clear" w:color="auto" w:fill="F2F2F2"/>
            <w:vAlign w:val="center"/>
          </w:tcPr>
          <w:p w14:paraId="23C8FC55" w14:textId="77777777" w:rsidR="003724BD" w:rsidRDefault="003724BD" w:rsidP="00EB1EB8">
            <w:pPr>
              <w:jc w:val="center"/>
            </w:pPr>
          </w:p>
        </w:tc>
      </w:tr>
      <w:tr w:rsidR="003724BD" w:rsidRPr="00B831A3" w14:paraId="1E7886DA" w14:textId="77777777" w:rsidTr="00EB1EB8">
        <w:trPr>
          <w:trHeight w:val="516"/>
        </w:trPr>
        <w:tc>
          <w:tcPr>
            <w:tcW w:w="626" w:type="dxa"/>
            <w:shd w:val="clear" w:color="auto" w:fill="F2F2F2"/>
            <w:vAlign w:val="center"/>
          </w:tcPr>
          <w:p w14:paraId="396D4822" w14:textId="77777777" w:rsidR="003724BD" w:rsidRDefault="003724BD" w:rsidP="00EB1EB8">
            <w:pPr>
              <w:jc w:val="center"/>
            </w:pPr>
            <w:r>
              <w:t>2</w:t>
            </w:r>
          </w:p>
        </w:tc>
        <w:tc>
          <w:tcPr>
            <w:tcW w:w="4924" w:type="dxa"/>
            <w:shd w:val="clear" w:color="auto" w:fill="F2F2F2"/>
            <w:vAlign w:val="center"/>
          </w:tcPr>
          <w:p w14:paraId="30751C97" w14:textId="77777777" w:rsidR="003724BD" w:rsidRDefault="003724BD" w:rsidP="00EB1EB8">
            <w:pPr>
              <w:jc w:val="left"/>
            </w:pPr>
            <w:r w:rsidRPr="00A409D2">
              <w:t>http://www.alhudapk.com/</w:t>
            </w:r>
          </w:p>
        </w:tc>
        <w:tc>
          <w:tcPr>
            <w:tcW w:w="3169" w:type="dxa"/>
            <w:shd w:val="clear" w:color="auto" w:fill="F2F2F2"/>
            <w:vAlign w:val="center"/>
          </w:tcPr>
          <w:p w14:paraId="17D69756" w14:textId="77777777" w:rsidR="003724BD" w:rsidRDefault="003724BD" w:rsidP="00EB1EB8">
            <w:pPr>
              <w:jc w:val="center"/>
            </w:pPr>
          </w:p>
        </w:tc>
      </w:tr>
      <w:tr w:rsidR="003724BD" w:rsidRPr="00B831A3" w14:paraId="16976BFA" w14:textId="77777777" w:rsidTr="00EB1EB8">
        <w:trPr>
          <w:trHeight w:val="516"/>
        </w:trPr>
        <w:tc>
          <w:tcPr>
            <w:tcW w:w="626" w:type="dxa"/>
            <w:tcBorders>
              <w:top w:val="single" w:sz="8" w:space="0" w:color="000000"/>
              <w:left w:val="single" w:sz="8" w:space="0" w:color="000000"/>
              <w:bottom w:val="single" w:sz="8" w:space="0" w:color="000000"/>
              <w:right w:val="single" w:sz="8" w:space="0" w:color="000000"/>
            </w:tcBorders>
            <w:vAlign w:val="center"/>
          </w:tcPr>
          <w:p w14:paraId="10DA0D0D" w14:textId="77777777" w:rsidR="003724BD" w:rsidRDefault="003724BD" w:rsidP="00EB1EB8">
            <w:pPr>
              <w:jc w:val="center"/>
            </w:pPr>
            <w:r>
              <w:t>3</w:t>
            </w:r>
          </w:p>
        </w:tc>
        <w:tc>
          <w:tcPr>
            <w:tcW w:w="4924" w:type="dxa"/>
            <w:tcBorders>
              <w:top w:val="single" w:sz="8" w:space="0" w:color="000000"/>
              <w:left w:val="single" w:sz="8" w:space="0" w:color="000000"/>
              <w:bottom w:val="single" w:sz="8" w:space="0" w:color="000000"/>
              <w:right w:val="single" w:sz="8" w:space="0" w:color="000000"/>
            </w:tcBorders>
            <w:vAlign w:val="center"/>
          </w:tcPr>
          <w:p w14:paraId="18335383" w14:textId="77777777" w:rsidR="003724BD" w:rsidRDefault="003724BD" w:rsidP="00EB1EB8">
            <w:pPr>
              <w:jc w:val="left"/>
            </w:pPr>
          </w:p>
        </w:tc>
        <w:tc>
          <w:tcPr>
            <w:tcW w:w="3169" w:type="dxa"/>
            <w:tcBorders>
              <w:top w:val="single" w:sz="8" w:space="0" w:color="000000"/>
              <w:left w:val="single" w:sz="8" w:space="0" w:color="000000"/>
              <w:bottom w:val="single" w:sz="8" w:space="0" w:color="000000"/>
              <w:right w:val="single" w:sz="8" w:space="0" w:color="000000"/>
            </w:tcBorders>
            <w:vAlign w:val="center"/>
          </w:tcPr>
          <w:p w14:paraId="04178D61" w14:textId="77777777" w:rsidR="003724BD" w:rsidRDefault="003724BD" w:rsidP="00EB1EB8">
            <w:pPr>
              <w:jc w:val="center"/>
            </w:pPr>
          </w:p>
        </w:tc>
      </w:tr>
      <w:tr w:rsidR="003724BD" w:rsidRPr="00B831A3" w14:paraId="5F0AAC21" w14:textId="77777777" w:rsidTr="00EB1EB8">
        <w:trPr>
          <w:trHeight w:val="516"/>
        </w:trPr>
        <w:tc>
          <w:tcPr>
            <w:tcW w:w="626" w:type="dxa"/>
            <w:shd w:val="clear" w:color="auto" w:fill="F2F2F2"/>
            <w:vAlign w:val="center"/>
          </w:tcPr>
          <w:p w14:paraId="4A160FF7" w14:textId="77777777" w:rsidR="003724BD" w:rsidRDefault="003724BD" w:rsidP="00EB1EB8">
            <w:pPr>
              <w:jc w:val="center"/>
            </w:pPr>
            <w:r>
              <w:t>4</w:t>
            </w:r>
          </w:p>
        </w:tc>
        <w:tc>
          <w:tcPr>
            <w:tcW w:w="4924" w:type="dxa"/>
            <w:shd w:val="clear" w:color="auto" w:fill="F2F2F2"/>
            <w:vAlign w:val="center"/>
          </w:tcPr>
          <w:p w14:paraId="4B6F4EC5" w14:textId="77777777" w:rsidR="003724BD" w:rsidRDefault="003724BD" w:rsidP="00EB1EB8">
            <w:pPr>
              <w:jc w:val="left"/>
            </w:pPr>
          </w:p>
        </w:tc>
        <w:tc>
          <w:tcPr>
            <w:tcW w:w="3169" w:type="dxa"/>
            <w:shd w:val="clear" w:color="auto" w:fill="F2F2F2"/>
            <w:vAlign w:val="center"/>
          </w:tcPr>
          <w:p w14:paraId="082DC5D2" w14:textId="77777777" w:rsidR="003724BD" w:rsidRPr="00AE5E83" w:rsidRDefault="003724BD" w:rsidP="00EB1EB8">
            <w:pPr>
              <w:jc w:val="center"/>
            </w:pPr>
          </w:p>
        </w:tc>
      </w:tr>
      <w:tr w:rsidR="003724BD" w:rsidRPr="00B831A3" w14:paraId="251082F3" w14:textId="77777777" w:rsidTr="00EB1EB8">
        <w:trPr>
          <w:trHeight w:val="530"/>
        </w:trPr>
        <w:tc>
          <w:tcPr>
            <w:tcW w:w="626" w:type="dxa"/>
            <w:tcBorders>
              <w:top w:val="single" w:sz="8" w:space="0" w:color="000000"/>
              <w:left w:val="single" w:sz="8" w:space="0" w:color="000000"/>
              <w:bottom w:val="single" w:sz="8" w:space="0" w:color="000000"/>
              <w:right w:val="single" w:sz="8" w:space="0" w:color="000000"/>
            </w:tcBorders>
            <w:vAlign w:val="center"/>
          </w:tcPr>
          <w:p w14:paraId="377A5996" w14:textId="77777777" w:rsidR="003724BD" w:rsidRDefault="003724BD" w:rsidP="00EB1EB8">
            <w:pPr>
              <w:jc w:val="center"/>
            </w:pPr>
            <w:r>
              <w:t>5</w:t>
            </w:r>
          </w:p>
        </w:tc>
        <w:tc>
          <w:tcPr>
            <w:tcW w:w="4924" w:type="dxa"/>
            <w:tcBorders>
              <w:top w:val="single" w:sz="8" w:space="0" w:color="000000"/>
              <w:left w:val="single" w:sz="8" w:space="0" w:color="000000"/>
              <w:bottom w:val="single" w:sz="8" w:space="0" w:color="000000"/>
              <w:right w:val="single" w:sz="8" w:space="0" w:color="000000"/>
            </w:tcBorders>
            <w:vAlign w:val="center"/>
          </w:tcPr>
          <w:p w14:paraId="6BCBA309" w14:textId="77777777" w:rsidR="003724BD" w:rsidRDefault="003724BD" w:rsidP="00EB1EB8">
            <w:pPr>
              <w:jc w:val="left"/>
            </w:pPr>
          </w:p>
        </w:tc>
        <w:tc>
          <w:tcPr>
            <w:tcW w:w="3169" w:type="dxa"/>
            <w:tcBorders>
              <w:top w:val="single" w:sz="8" w:space="0" w:color="000000"/>
              <w:left w:val="single" w:sz="8" w:space="0" w:color="000000"/>
              <w:bottom w:val="single" w:sz="8" w:space="0" w:color="000000"/>
              <w:right w:val="single" w:sz="8" w:space="0" w:color="000000"/>
            </w:tcBorders>
            <w:vAlign w:val="center"/>
          </w:tcPr>
          <w:p w14:paraId="7E3A7E69" w14:textId="77777777" w:rsidR="003724BD" w:rsidRDefault="003724BD" w:rsidP="00EB1EB8">
            <w:pPr>
              <w:jc w:val="center"/>
            </w:pPr>
          </w:p>
        </w:tc>
      </w:tr>
    </w:tbl>
    <w:p w14:paraId="74556F83" w14:textId="77777777" w:rsidR="003724BD" w:rsidRPr="003724BD" w:rsidRDefault="003724BD" w:rsidP="003724BD">
      <w:pPr>
        <w:pStyle w:val="NormalIndent"/>
        <w:ind w:left="0"/>
      </w:pPr>
    </w:p>
    <w:p w14:paraId="1690B108" w14:textId="77777777" w:rsidR="003724BD" w:rsidRPr="003724BD" w:rsidRDefault="003724BD" w:rsidP="003724BD">
      <w:pPr>
        <w:pStyle w:val="Heading1"/>
        <w:numPr>
          <w:ilvl w:val="0"/>
          <w:numId w:val="0"/>
        </w:numPr>
        <w:tabs>
          <w:tab w:val="num" w:pos="432"/>
        </w:tabs>
        <w:ind w:left="432" w:hanging="432"/>
      </w:pPr>
      <w:bookmarkStart w:id="9" w:name="_Toc334104445"/>
      <w:bookmarkStart w:id="10" w:name="_Toc332458647"/>
      <w:bookmarkStart w:id="11" w:name="_Toc507799052"/>
      <w:r w:rsidRPr="003724BD">
        <w:lastRenderedPageBreak/>
        <w:t>Revision History</w:t>
      </w:r>
      <w:bookmarkEnd w:id="9"/>
      <w:bookmarkEnd w:id="10"/>
      <w:bookmarkEnd w:id="11"/>
    </w:p>
    <w:p w14:paraId="47E432A2" w14:textId="37782B12" w:rsidR="003724BD" w:rsidRDefault="003724BD" w:rsidP="00470B8A">
      <w:r>
        <w:t xml:space="preserve">The following table lists </w:t>
      </w:r>
      <w:r w:rsidR="00470B8A">
        <w:t>the revision history of the document</w:t>
      </w:r>
    </w:p>
    <w:tbl>
      <w:tblPr>
        <w:tblW w:w="5000" w:type="pct"/>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63"/>
        <w:gridCol w:w="1752"/>
        <w:gridCol w:w="2117"/>
        <w:gridCol w:w="4822"/>
      </w:tblGrid>
      <w:tr w:rsidR="003724BD" w14:paraId="7BF8E1AA" w14:textId="77777777" w:rsidTr="00495956">
        <w:trPr>
          <w:tblHeader/>
        </w:trPr>
        <w:tc>
          <w:tcPr>
            <w:tcW w:w="1299" w:type="dxa"/>
            <w:tcBorders>
              <w:top w:val="single" w:sz="6" w:space="0" w:color="auto"/>
              <w:left w:val="single" w:sz="6" w:space="0" w:color="auto"/>
              <w:bottom w:val="single" w:sz="6" w:space="0" w:color="auto"/>
              <w:right w:val="single" w:sz="6" w:space="0" w:color="auto"/>
            </w:tcBorders>
            <w:shd w:val="clear" w:color="auto" w:fill="D9D9D9"/>
            <w:hideMark/>
          </w:tcPr>
          <w:p w14:paraId="18774992" w14:textId="77777777" w:rsidR="003724BD" w:rsidRPr="00495956" w:rsidRDefault="003724BD" w:rsidP="00495956">
            <w:pPr>
              <w:pStyle w:val="TableFieldTitles"/>
              <w:rPr>
                <w:b/>
              </w:rPr>
            </w:pPr>
            <w:r w:rsidRPr="00495956">
              <w:rPr>
                <w:b/>
              </w:rPr>
              <w:t>Version Number</w:t>
            </w:r>
          </w:p>
        </w:tc>
        <w:tc>
          <w:tcPr>
            <w:tcW w:w="1555" w:type="dxa"/>
            <w:tcBorders>
              <w:top w:val="single" w:sz="6" w:space="0" w:color="auto"/>
              <w:left w:val="single" w:sz="6" w:space="0" w:color="auto"/>
              <w:bottom w:val="single" w:sz="6" w:space="0" w:color="auto"/>
              <w:right w:val="single" w:sz="6" w:space="0" w:color="auto"/>
            </w:tcBorders>
            <w:shd w:val="clear" w:color="auto" w:fill="D9D9D9"/>
            <w:hideMark/>
          </w:tcPr>
          <w:p w14:paraId="334E1BEA" w14:textId="77777777" w:rsidR="003724BD" w:rsidRPr="00495956" w:rsidRDefault="003724BD" w:rsidP="00495956">
            <w:pPr>
              <w:pStyle w:val="TableFieldTitles"/>
              <w:rPr>
                <w:b/>
              </w:rPr>
            </w:pPr>
            <w:r w:rsidRPr="00495956">
              <w:rPr>
                <w:b/>
              </w:rPr>
              <w:t>Date Updated</w:t>
            </w:r>
          </w:p>
        </w:tc>
        <w:tc>
          <w:tcPr>
            <w:tcW w:w="1879" w:type="dxa"/>
            <w:tcBorders>
              <w:top w:val="single" w:sz="6" w:space="0" w:color="auto"/>
              <w:left w:val="single" w:sz="6" w:space="0" w:color="auto"/>
              <w:bottom w:val="single" w:sz="6" w:space="0" w:color="auto"/>
              <w:right w:val="single" w:sz="6" w:space="0" w:color="auto"/>
            </w:tcBorders>
            <w:shd w:val="clear" w:color="auto" w:fill="D9D9D9"/>
            <w:hideMark/>
          </w:tcPr>
          <w:p w14:paraId="5691AA7C" w14:textId="77777777" w:rsidR="003724BD" w:rsidRPr="00495956" w:rsidRDefault="003724BD" w:rsidP="00495956">
            <w:pPr>
              <w:pStyle w:val="TableFieldTitles"/>
              <w:rPr>
                <w:b/>
              </w:rPr>
            </w:pPr>
            <w:r w:rsidRPr="00495956">
              <w:rPr>
                <w:b/>
              </w:rPr>
              <w:t>Revision Author</w:t>
            </w:r>
          </w:p>
        </w:tc>
        <w:tc>
          <w:tcPr>
            <w:tcW w:w="4280" w:type="dxa"/>
            <w:tcBorders>
              <w:top w:val="single" w:sz="6" w:space="0" w:color="auto"/>
              <w:left w:val="single" w:sz="6" w:space="0" w:color="auto"/>
              <w:bottom w:val="single" w:sz="6" w:space="0" w:color="auto"/>
              <w:right w:val="single" w:sz="6" w:space="0" w:color="auto"/>
            </w:tcBorders>
            <w:shd w:val="clear" w:color="auto" w:fill="D9D9D9"/>
            <w:hideMark/>
          </w:tcPr>
          <w:p w14:paraId="2D464604" w14:textId="77777777" w:rsidR="003724BD" w:rsidRPr="00495956" w:rsidRDefault="003724BD" w:rsidP="00495956">
            <w:pPr>
              <w:pStyle w:val="TableFieldTitles"/>
              <w:rPr>
                <w:b/>
              </w:rPr>
            </w:pPr>
            <w:r w:rsidRPr="00495956">
              <w:rPr>
                <w:b/>
              </w:rPr>
              <w:t>Brief Description of Changes</w:t>
            </w:r>
          </w:p>
        </w:tc>
      </w:tr>
      <w:tr w:rsidR="003724BD" w14:paraId="3C307095" w14:textId="77777777" w:rsidTr="00495956">
        <w:tc>
          <w:tcPr>
            <w:tcW w:w="1299" w:type="dxa"/>
            <w:tcBorders>
              <w:top w:val="single" w:sz="6" w:space="0" w:color="auto"/>
              <w:left w:val="single" w:sz="6" w:space="0" w:color="auto"/>
              <w:bottom w:val="single" w:sz="6" w:space="0" w:color="auto"/>
              <w:right w:val="single" w:sz="6" w:space="0" w:color="auto"/>
            </w:tcBorders>
            <w:hideMark/>
          </w:tcPr>
          <w:p w14:paraId="15F62B46" w14:textId="6F195105" w:rsidR="003724BD" w:rsidRPr="00495956" w:rsidRDefault="007C6F96">
            <w:r w:rsidRPr="00495956">
              <w:t>1</w:t>
            </w:r>
            <w:r w:rsidR="003724BD" w:rsidRPr="00495956">
              <w:t>.</w:t>
            </w:r>
            <w:r w:rsidRPr="00495956">
              <w:t>0</w:t>
            </w:r>
          </w:p>
        </w:tc>
        <w:tc>
          <w:tcPr>
            <w:tcW w:w="1555" w:type="dxa"/>
            <w:tcBorders>
              <w:top w:val="single" w:sz="6" w:space="0" w:color="auto"/>
              <w:left w:val="single" w:sz="6" w:space="0" w:color="auto"/>
              <w:bottom w:val="single" w:sz="6" w:space="0" w:color="auto"/>
              <w:right w:val="single" w:sz="6" w:space="0" w:color="auto"/>
            </w:tcBorders>
            <w:hideMark/>
          </w:tcPr>
          <w:p w14:paraId="1FE6E14B" w14:textId="4C12C380" w:rsidR="003724BD" w:rsidRPr="00495956" w:rsidRDefault="007C6F96">
            <w:r w:rsidRPr="00495956">
              <w:t>02/3</w:t>
            </w:r>
            <w:r w:rsidR="003724BD" w:rsidRPr="00495956">
              <w:t>/201</w:t>
            </w:r>
            <w:r w:rsidRPr="00495956">
              <w:t>8</w:t>
            </w:r>
          </w:p>
        </w:tc>
        <w:tc>
          <w:tcPr>
            <w:tcW w:w="1879" w:type="dxa"/>
            <w:tcBorders>
              <w:top w:val="single" w:sz="6" w:space="0" w:color="auto"/>
              <w:left w:val="single" w:sz="6" w:space="0" w:color="auto"/>
              <w:bottom w:val="single" w:sz="6" w:space="0" w:color="auto"/>
              <w:right w:val="single" w:sz="6" w:space="0" w:color="auto"/>
            </w:tcBorders>
            <w:hideMark/>
          </w:tcPr>
          <w:p w14:paraId="5F7408AA" w14:textId="6E3A624F" w:rsidR="003724BD" w:rsidRPr="00495956" w:rsidRDefault="003724BD" w:rsidP="007C6F96">
            <w:r w:rsidRPr="00495956">
              <w:t xml:space="preserve">Mehdi </w:t>
            </w:r>
            <w:r w:rsidR="007C6F96" w:rsidRPr="00495956">
              <w:t>Shahjahan</w:t>
            </w:r>
          </w:p>
        </w:tc>
        <w:tc>
          <w:tcPr>
            <w:tcW w:w="4280" w:type="dxa"/>
            <w:tcBorders>
              <w:top w:val="single" w:sz="6" w:space="0" w:color="auto"/>
              <w:left w:val="single" w:sz="6" w:space="0" w:color="auto"/>
              <w:bottom w:val="single" w:sz="6" w:space="0" w:color="auto"/>
              <w:right w:val="single" w:sz="6" w:space="0" w:color="auto"/>
            </w:tcBorders>
            <w:hideMark/>
          </w:tcPr>
          <w:p w14:paraId="017D3A41" w14:textId="77777777" w:rsidR="003724BD" w:rsidRPr="00495956" w:rsidRDefault="003724BD">
            <w:r w:rsidRPr="00495956">
              <w:t>Original draft</w:t>
            </w:r>
          </w:p>
        </w:tc>
      </w:tr>
      <w:tr w:rsidR="003724BD" w14:paraId="451D966E" w14:textId="77777777" w:rsidTr="00495956">
        <w:tc>
          <w:tcPr>
            <w:tcW w:w="1299" w:type="dxa"/>
            <w:tcBorders>
              <w:top w:val="single" w:sz="6" w:space="0" w:color="auto"/>
              <w:left w:val="single" w:sz="6" w:space="0" w:color="auto"/>
              <w:bottom w:val="single" w:sz="6" w:space="0" w:color="auto"/>
              <w:right w:val="single" w:sz="6" w:space="0" w:color="auto"/>
            </w:tcBorders>
          </w:tcPr>
          <w:p w14:paraId="295BDAF9" w14:textId="54A72FE0" w:rsidR="003724BD" w:rsidRDefault="003724BD">
            <w:pPr>
              <w:rPr>
                <w:rFonts w:ascii="Verdana" w:hAnsi="Verdana"/>
                <w:color w:val="000000"/>
                <w:sz w:val="20"/>
                <w:szCs w:val="20"/>
              </w:rPr>
            </w:pPr>
          </w:p>
        </w:tc>
        <w:tc>
          <w:tcPr>
            <w:tcW w:w="1555" w:type="dxa"/>
            <w:tcBorders>
              <w:top w:val="single" w:sz="6" w:space="0" w:color="auto"/>
              <w:left w:val="single" w:sz="6" w:space="0" w:color="auto"/>
              <w:bottom w:val="single" w:sz="6" w:space="0" w:color="auto"/>
              <w:right w:val="single" w:sz="6" w:space="0" w:color="auto"/>
            </w:tcBorders>
          </w:tcPr>
          <w:p w14:paraId="43EC5567" w14:textId="2D7AA20A" w:rsidR="003724BD" w:rsidRDefault="003724BD">
            <w:pPr>
              <w:rPr>
                <w:rFonts w:ascii="Verdana" w:hAnsi="Verdana"/>
                <w:color w:val="000000"/>
                <w:sz w:val="20"/>
                <w:szCs w:val="20"/>
              </w:rPr>
            </w:pPr>
          </w:p>
        </w:tc>
        <w:tc>
          <w:tcPr>
            <w:tcW w:w="1879" w:type="dxa"/>
            <w:tcBorders>
              <w:top w:val="single" w:sz="6" w:space="0" w:color="auto"/>
              <w:left w:val="single" w:sz="6" w:space="0" w:color="auto"/>
              <w:bottom w:val="single" w:sz="6" w:space="0" w:color="auto"/>
              <w:right w:val="single" w:sz="6" w:space="0" w:color="auto"/>
            </w:tcBorders>
          </w:tcPr>
          <w:p w14:paraId="5C952D2E" w14:textId="47B608C1" w:rsidR="003724BD" w:rsidRDefault="003724BD">
            <w:pPr>
              <w:rPr>
                <w:rFonts w:ascii="Verdana" w:hAnsi="Verdana"/>
                <w:color w:val="000000"/>
                <w:sz w:val="20"/>
                <w:szCs w:val="20"/>
              </w:rPr>
            </w:pPr>
          </w:p>
        </w:tc>
        <w:tc>
          <w:tcPr>
            <w:tcW w:w="4280" w:type="dxa"/>
            <w:tcBorders>
              <w:top w:val="single" w:sz="6" w:space="0" w:color="auto"/>
              <w:left w:val="single" w:sz="6" w:space="0" w:color="auto"/>
              <w:bottom w:val="single" w:sz="6" w:space="0" w:color="auto"/>
              <w:right w:val="single" w:sz="6" w:space="0" w:color="auto"/>
            </w:tcBorders>
          </w:tcPr>
          <w:p w14:paraId="61F3129A" w14:textId="06E2D946" w:rsidR="003724BD" w:rsidRDefault="003724BD">
            <w:pPr>
              <w:rPr>
                <w:rFonts w:ascii="Verdana" w:hAnsi="Verdana"/>
                <w:color w:val="000000"/>
                <w:sz w:val="20"/>
                <w:szCs w:val="20"/>
              </w:rPr>
            </w:pPr>
          </w:p>
        </w:tc>
      </w:tr>
    </w:tbl>
    <w:p w14:paraId="48543076" w14:textId="77777777" w:rsidR="003724BD" w:rsidRPr="003724BD" w:rsidRDefault="003724BD" w:rsidP="003724BD">
      <w:pPr>
        <w:pStyle w:val="NormalIndent"/>
        <w:ind w:left="0"/>
      </w:pPr>
    </w:p>
    <w:p w14:paraId="30909A70" w14:textId="77777777" w:rsidR="00F850E8" w:rsidRPr="009C20A0" w:rsidRDefault="00F850E8" w:rsidP="000063D0">
      <w:pPr>
        <w:pStyle w:val="Heading1"/>
        <w:numPr>
          <w:ilvl w:val="0"/>
          <w:numId w:val="5"/>
        </w:numPr>
        <w:tabs>
          <w:tab w:val="clear" w:pos="432"/>
          <w:tab w:val="clear" w:pos="1440"/>
          <w:tab w:val="left" w:pos="1080"/>
        </w:tabs>
        <w:ind w:left="1440" w:hanging="1440"/>
      </w:pPr>
      <w:bookmarkStart w:id="12" w:name="_Toc283735012"/>
      <w:bookmarkStart w:id="13" w:name="_Toc507799053"/>
      <w:r w:rsidRPr="009C20A0">
        <w:lastRenderedPageBreak/>
        <w:t>Introduction</w:t>
      </w:r>
      <w:bookmarkEnd w:id="12"/>
      <w:bookmarkEnd w:id="13"/>
    </w:p>
    <w:p w14:paraId="368190EE" w14:textId="77777777" w:rsidR="00F850E8" w:rsidRPr="005B4F51" w:rsidRDefault="00F850E8" w:rsidP="000063D0">
      <w:pPr>
        <w:pStyle w:val="Heading2"/>
        <w:numPr>
          <w:ilvl w:val="1"/>
          <w:numId w:val="5"/>
        </w:numPr>
        <w:tabs>
          <w:tab w:val="clear" w:pos="1440"/>
          <w:tab w:val="clear" w:pos="3696"/>
          <w:tab w:val="left" w:pos="1080"/>
        </w:tabs>
        <w:ind w:left="1440" w:hanging="1440"/>
      </w:pPr>
      <w:bookmarkStart w:id="14" w:name="_Toc282162336"/>
      <w:bookmarkStart w:id="15" w:name="_Toc282594686"/>
      <w:bookmarkStart w:id="16" w:name="_Toc283735013"/>
      <w:bookmarkStart w:id="17" w:name="_Toc507799054"/>
      <w:r w:rsidRPr="005B4F51">
        <w:t>Purpose</w:t>
      </w:r>
      <w:bookmarkEnd w:id="14"/>
      <w:bookmarkEnd w:id="15"/>
      <w:bookmarkEnd w:id="16"/>
      <w:bookmarkEnd w:id="17"/>
    </w:p>
    <w:p w14:paraId="23A1D6ED" w14:textId="27310FD6" w:rsidR="004E5D24" w:rsidRDefault="00F850E8" w:rsidP="00172DEE">
      <w:pPr>
        <w:pStyle w:val="NormalIndent"/>
        <w:ind w:left="1080"/>
      </w:pPr>
      <w:r>
        <w:t xml:space="preserve">The purpose of this document is </w:t>
      </w:r>
      <w:r w:rsidR="001C5526">
        <w:t xml:space="preserve">to detail </w:t>
      </w:r>
      <w:r>
        <w:t xml:space="preserve">the </w:t>
      </w:r>
      <w:r w:rsidRPr="005B4F51">
        <w:t xml:space="preserve">functional and </w:t>
      </w:r>
      <w:r w:rsidR="006E77F3" w:rsidRPr="005B4F51">
        <w:t>non-functional</w:t>
      </w:r>
      <w:r w:rsidRPr="005B4F51">
        <w:t xml:space="preserve"> requirement</w:t>
      </w:r>
      <w:r w:rsidR="006A16F1">
        <w:t>s</w:t>
      </w:r>
      <w:r w:rsidRPr="005B4F51">
        <w:t xml:space="preserve"> </w:t>
      </w:r>
      <w:r>
        <w:t>of</w:t>
      </w:r>
      <w:r w:rsidR="00172DEE">
        <w:t xml:space="preserve"> </w:t>
      </w:r>
      <w:r w:rsidR="006A16F1">
        <w:t>the</w:t>
      </w:r>
      <w:r>
        <w:t xml:space="preserve"> </w:t>
      </w:r>
      <w:r w:rsidR="001C5526">
        <w:t>Al-Wahiyyan portal</w:t>
      </w:r>
      <w:r w:rsidR="009F2ECA">
        <w:t xml:space="preserve"> </w:t>
      </w:r>
      <w:r>
        <w:t xml:space="preserve">as </w:t>
      </w:r>
      <w:r w:rsidR="00DD4373">
        <w:t>requested</w:t>
      </w:r>
      <w:r w:rsidR="00EB0DE4">
        <w:t xml:space="preserve"> </w:t>
      </w:r>
      <w:r w:rsidR="000D2D73">
        <w:t>by</w:t>
      </w:r>
      <w:r w:rsidR="00EB0DE4">
        <w:t xml:space="preserve"> the client</w:t>
      </w:r>
      <w:r>
        <w:t>.</w:t>
      </w:r>
      <w:r w:rsidR="000D2D73" w:rsidRPr="000D2D73">
        <w:t xml:space="preserve"> </w:t>
      </w:r>
      <w:r w:rsidR="00DD4373">
        <w:t>Thus it</w:t>
      </w:r>
      <w:r w:rsidR="000D2D73">
        <w:t xml:space="preserve"> is</w:t>
      </w:r>
      <w:r w:rsidR="000D2D73" w:rsidRPr="005B4F51">
        <w:t xml:space="preserve"> intended </w:t>
      </w:r>
      <w:r w:rsidR="000D2D73">
        <w:t>to serve as a reference document to consolidate all the requirements.</w:t>
      </w:r>
    </w:p>
    <w:p w14:paraId="12BEFB1F" w14:textId="23F88B78" w:rsidR="00F850E8" w:rsidRPr="005B4F51" w:rsidRDefault="00F850E8" w:rsidP="003135CC">
      <w:pPr>
        <w:pStyle w:val="Heading2"/>
        <w:numPr>
          <w:ilvl w:val="1"/>
          <w:numId w:val="5"/>
        </w:numPr>
        <w:tabs>
          <w:tab w:val="clear" w:pos="1440"/>
          <w:tab w:val="clear" w:pos="3696"/>
          <w:tab w:val="left" w:pos="1080"/>
        </w:tabs>
        <w:ind w:left="1440" w:hanging="1440"/>
        <w:jc w:val="left"/>
      </w:pPr>
      <w:bookmarkStart w:id="18" w:name="_Toc282594687"/>
      <w:bookmarkStart w:id="19" w:name="_Toc283735014"/>
      <w:bookmarkStart w:id="20" w:name="_Toc507799055"/>
      <w:r w:rsidRPr="005B4F51">
        <w:t>Intended audience</w:t>
      </w:r>
      <w:bookmarkEnd w:id="18"/>
      <w:bookmarkEnd w:id="19"/>
      <w:bookmarkEnd w:id="20"/>
    </w:p>
    <w:p w14:paraId="43B49081" w14:textId="45113BB0" w:rsidR="00F850E8" w:rsidRDefault="00083E2E" w:rsidP="00172DEE">
      <w:pPr>
        <w:pStyle w:val="NormalIndent"/>
        <w:ind w:left="1080"/>
      </w:pPr>
      <w:bookmarkStart w:id="21" w:name="_Toc282162338"/>
      <w:r>
        <w:t>C</w:t>
      </w:r>
      <w:r w:rsidR="000D2D73">
        <w:t xml:space="preserve">lient is the primary audience </w:t>
      </w:r>
      <w:r>
        <w:t>of this</w:t>
      </w:r>
      <w:r w:rsidR="000D2D73">
        <w:t xml:space="preserve"> document. </w:t>
      </w:r>
      <w:r w:rsidR="00422ABA">
        <w:t xml:space="preserve">It </w:t>
      </w:r>
      <w:r w:rsidR="00366586">
        <w:t xml:space="preserve">shall </w:t>
      </w:r>
      <w:r w:rsidR="00422ABA">
        <w:t xml:space="preserve">also </w:t>
      </w:r>
      <w:r w:rsidR="000D2D73">
        <w:t>be used by</w:t>
      </w:r>
      <w:r w:rsidR="00422ABA">
        <w:t xml:space="preserve"> the design and the testing teams to carry out their respective work.</w:t>
      </w:r>
    </w:p>
    <w:p w14:paraId="01188034" w14:textId="77777777" w:rsidR="00F850E8" w:rsidRPr="005B4F51" w:rsidRDefault="00F850E8" w:rsidP="000063D0">
      <w:pPr>
        <w:pStyle w:val="Heading2"/>
        <w:numPr>
          <w:ilvl w:val="1"/>
          <w:numId w:val="5"/>
        </w:numPr>
        <w:tabs>
          <w:tab w:val="clear" w:pos="1440"/>
          <w:tab w:val="clear" w:pos="3696"/>
          <w:tab w:val="left" w:pos="1080"/>
        </w:tabs>
        <w:ind w:left="1440" w:hanging="1440"/>
      </w:pPr>
      <w:bookmarkStart w:id="22" w:name="_Toc283735015"/>
      <w:bookmarkStart w:id="23" w:name="_Toc507799056"/>
      <w:bookmarkStart w:id="24" w:name="_Toc282162339"/>
      <w:bookmarkEnd w:id="21"/>
      <w:r>
        <w:t>Overview</w:t>
      </w:r>
      <w:bookmarkEnd w:id="22"/>
      <w:bookmarkEnd w:id="23"/>
    </w:p>
    <w:p w14:paraId="23FB0E7A" w14:textId="7E09FCE9" w:rsidR="007B5EAE" w:rsidRPr="00EA2CE9" w:rsidRDefault="00D60167" w:rsidP="00172DEE">
      <w:pPr>
        <w:pStyle w:val="NormalIndent"/>
        <w:ind w:left="1080"/>
      </w:pPr>
      <w:r>
        <w:t xml:space="preserve">The </w:t>
      </w:r>
      <w:r w:rsidR="00353544">
        <w:t xml:space="preserve">current </w:t>
      </w:r>
      <w:r>
        <w:t xml:space="preserve">scope of this document covers the </w:t>
      </w:r>
      <w:r w:rsidR="00353544">
        <w:t xml:space="preserve">functionality as </w:t>
      </w:r>
      <w:r w:rsidR="00AE2BB5">
        <w:t xml:space="preserve">required to be provided on </w:t>
      </w:r>
      <w:r w:rsidR="00353544">
        <w:t>Al-Wahiyyan</w:t>
      </w:r>
      <w:r w:rsidR="00AE2BB5">
        <w:t xml:space="preserve"> portal</w:t>
      </w:r>
      <w:r w:rsidR="008C6B79">
        <w:t>.</w:t>
      </w:r>
    </w:p>
    <w:p w14:paraId="0BE5E3FA" w14:textId="77777777" w:rsidR="00033FB1" w:rsidRDefault="00033FB1" w:rsidP="000063D0">
      <w:pPr>
        <w:pStyle w:val="Heading2"/>
        <w:numPr>
          <w:ilvl w:val="1"/>
          <w:numId w:val="5"/>
        </w:numPr>
        <w:tabs>
          <w:tab w:val="clear" w:pos="1440"/>
          <w:tab w:val="clear" w:pos="3696"/>
          <w:tab w:val="left" w:pos="1080"/>
        </w:tabs>
        <w:ind w:left="1440" w:hanging="1440"/>
      </w:pPr>
      <w:bookmarkStart w:id="25" w:name="_Toc507799057"/>
      <w:bookmarkStart w:id="26" w:name="_Toc283735016"/>
      <w:bookmarkEnd w:id="24"/>
      <w:r>
        <w:t>Scope</w:t>
      </w:r>
      <w:bookmarkEnd w:id="25"/>
    </w:p>
    <w:p w14:paraId="71673204" w14:textId="58430B49" w:rsidR="00F850E8" w:rsidRPr="005B4F51" w:rsidRDefault="00033FB1" w:rsidP="000063D0">
      <w:pPr>
        <w:pStyle w:val="Heading3"/>
        <w:tabs>
          <w:tab w:val="clear" w:pos="720"/>
          <w:tab w:val="clear" w:pos="1440"/>
          <w:tab w:val="num" w:pos="1080"/>
        </w:tabs>
        <w:ind w:left="1440" w:hanging="1440"/>
      </w:pPr>
      <w:r>
        <w:t>In-</w:t>
      </w:r>
      <w:r w:rsidR="00F850E8">
        <w:t>Scope</w:t>
      </w:r>
      <w:bookmarkEnd w:id="26"/>
    </w:p>
    <w:p w14:paraId="1EF6A4AD" w14:textId="00237AC5" w:rsidR="007B5EAE" w:rsidRPr="00EA2CE9" w:rsidRDefault="00454437" w:rsidP="00AC7247">
      <w:pPr>
        <w:pStyle w:val="NormalIndent"/>
        <w:ind w:left="1080"/>
      </w:pPr>
      <w:r>
        <w:t xml:space="preserve">The scope of the work </w:t>
      </w:r>
      <w:r w:rsidR="00AC7247">
        <w:t>of this project includes the following</w:t>
      </w:r>
      <w:r w:rsidR="007B5EAE" w:rsidRPr="00EA2CE9">
        <w:t>:</w:t>
      </w:r>
    </w:p>
    <w:p w14:paraId="77183B37" w14:textId="5382E771" w:rsidR="00BA726C" w:rsidRDefault="009F24D0" w:rsidP="00645296">
      <w:pPr>
        <w:pStyle w:val="NormalIndent"/>
        <w:numPr>
          <w:ilvl w:val="0"/>
          <w:numId w:val="12"/>
        </w:numPr>
      </w:pPr>
      <w:r w:rsidRPr="00FF0494">
        <w:t>Student</w:t>
      </w:r>
      <w:r w:rsidR="007B5EFA">
        <w:t xml:space="preserve"> Profile</w:t>
      </w:r>
      <w:r w:rsidRPr="00FF0494">
        <w:t xml:space="preserve"> Management</w:t>
      </w:r>
      <w:r w:rsidR="000E7B8B">
        <w:t>.</w:t>
      </w:r>
    </w:p>
    <w:p w14:paraId="6F7D02DE" w14:textId="5FF5A940" w:rsidR="003710A1" w:rsidRDefault="003710A1" w:rsidP="00645296">
      <w:pPr>
        <w:pStyle w:val="NormalIndent"/>
        <w:numPr>
          <w:ilvl w:val="0"/>
          <w:numId w:val="12"/>
        </w:numPr>
      </w:pPr>
      <w:r>
        <w:t>Login Management</w:t>
      </w:r>
      <w:r w:rsidR="000E7B8B">
        <w:t>.</w:t>
      </w:r>
    </w:p>
    <w:p w14:paraId="53132B85" w14:textId="6E6AD5DD" w:rsidR="00186D23" w:rsidRDefault="00CB360A" w:rsidP="00645296">
      <w:pPr>
        <w:pStyle w:val="NormalIndent"/>
        <w:numPr>
          <w:ilvl w:val="0"/>
          <w:numId w:val="12"/>
        </w:numPr>
      </w:pPr>
      <w:r>
        <w:t>Course Enrollment</w:t>
      </w:r>
      <w:r w:rsidR="00186D23">
        <w:t xml:space="preserve"> Management</w:t>
      </w:r>
      <w:r w:rsidR="000E7B8B">
        <w:t>.</w:t>
      </w:r>
    </w:p>
    <w:p w14:paraId="77A499EC" w14:textId="139B626B" w:rsidR="007B5EAE" w:rsidRDefault="009F24D0" w:rsidP="00645296">
      <w:pPr>
        <w:pStyle w:val="NormalIndent"/>
        <w:numPr>
          <w:ilvl w:val="0"/>
          <w:numId w:val="12"/>
        </w:numPr>
      </w:pPr>
      <w:r w:rsidRPr="00FF0494">
        <w:t>Course Management</w:t>
      </w:r>
      <w:r w:rsidR="000E7B8B">
        <w:t>.</w:t>
      </w:r>
    </w:p>
    <w:p w14:paraId="00B1F6FD" w14:textId="4B1B6256" w:rsidR="007B5EAE" w:rsidRPr="00FF0494" w:rsidRDefault="001A459E" w:rsidP="00645296">
      <w:pPr>
        <w:pStyle w:val="NormalIndent"/>
        <w:numPr>
          <w:ilvl w:val="0"/>
          <w:numId w:val="12"/>
        </w:numPr>
      </w:pPr>
      <w:r>
        <w:t xml:space="preserve">Upload and </w:t>
      </w:r>
      <w:r w:rsidR="009F24D0" w:rsidRPr="00FF0494">
        <w:t>Download Management</w:t>
      </w:r>
      <w:r w:rsidR="000E7B8B">
        <w:t>.</w:t>
      </w:r>
    </w:p>
    <w:p w14:paraId="7FE608DC" w14:textId="7498514F" w:rsidR="009F24D0" w:rsidRDefault="00AF43F0" w:rsidP="00645296">
      <w:pPr>
        <w:pStyle w:val="NormalIndent"/>
        <w:numPr>
          <w:ilvl w:val="0"/>
          <w:numId w:val="12"/>
        </w:numPr>
      </w:pPr>
      <w:r w:rsidRPr="00FF0494">
        <w:t>Email Notification Management</w:t>
      </w:r>
      <w:r w:rsidR="000E7B8B">
        <w:t>.</w:t>
      </w:r>
    </w:p>
    <w:p w14:paraId="34F8CC16" w14:textId="12743C43" w:rsidR="00454437" w:rsidRDefault="00454437" w:rsidP="00645296">
      <w:pPr>
        <w:pStyle w:val="NormalIndent"/>
        <w:numPr>
          <w:ilvl w:val="0"/>
          <w:numId w:val="12"/>
        </w:numPr>
      </w:pPr>
      <w:r w:rsidRPr="00FF0494">
        <w:t xml:space="preserve">Search </w:t>
      </w:r>
      <w:r w:rsidR="00AE34A7">
        <w:t>Engine</w:t>
      </w:r>
      <w:r w:rsidR="000E7B8B">
        <w:t>.</w:t>
      </w:r>
    </w:p>
    <w:p w14:paraId="05DF6A18" w14:textId="103893DC" w:rsidR="006E2256" w:rsidRDefault="00555438" w:rsidP="00645296">
      <w:pPr>
        <w:pStyle w:val="NormalIndent"/>
        <w:numPr>
          <w:ilvl w:val="0"/>
          <w:numId w:val="12"/>
        </w:numPr>
      </w:pPr>
      <w:r>
        <w:t>Content Management</w:t>
      </w:r>
      <w:r w:rsidR="000E7B8B">
        <w:t>.</w:t>
      </w:r>
    </w:p>
    <w:p w14:paraId="357E8DD0" w14:textId="658D1744" w:rsidR="00186D23" w:rsidRPr="00FF0494" w:rsidRDefault="00FA11CA" w:rsidP="00645296">
      <w:pPr>
        <w:pStyle w:val="NormalIndent"/>
        <w:numPr>
          <w:ilvl w:val="0"/>
          <w:numId w:val="12"/>
        </w:numPr>
      </w:pPr>
      <w:r>
        <w:t>Reporting</w:t>
      </w:r>
      <w:r w:rsidR="000E7B8B">
        <w:t>.</w:t>
      </w:r>
    </w:p>
    <w:p w14:paraId="75D4B147" w14:textId="24BE8626" w:rsidR="00F850E8" w:rsidRPr="005B4F51" w:rsidRDefault="00033FB1" w:rsidP="000063D0">
      <w:pPr>
        <w:pStyle w:val="Heading3"/>
        <w:tabs>
          <w:tab w:val="clear" w:pos="720"/>
          <w:tab w:val="clear" w:pos="1440"/>
          <w:tab w:val="num" w:pos="1080"/>
        </w:tabs>
        <w:ind w:left="1440" w:hanging="1440"/>
      </w:pPr>
      <w:bookmarkStart w:id="27" w:name="_Toc283735017"/>
      <w:r>
        <w:t>Out</w:t>
      </w:r>
      <w:r w:rsidR="00F850E8">
        <w:t xml:space="preserve"> </w:t>
      </w:r>
      <w:r>
        <w:t xml:space="preserve">of </w:t>
      </w:r>
      <w:r w:rsidR="00F850E8">
        <w:t>Scope</w:t>
      </w:r>
      <w:bookmarkEnd w:id="27"/>
    </w:p>
    <w:p w14:paraId="7BA1DA97" w14:textId="6C299827" w:rsidR="008F5E70" w:rsidRDefault="002F3FC0" w:rsidP="00172DEE">
      <w:pPr>
        <w:pStyle w:val="NormalIndent"/>
        <w:ind w:left="1080"/>
      </w:pPr>
      <w:r w:rsidRPr="00EA2CE9">
        <w:t>The scope of th</w:t>
      </w:r>
      <w:r w:rsidR="00384BC9">
        <w:t>e</w:t>
      </w:r>
      <w:r w:rsidRPr="00EA2CE9">
        <w:t xml:space="preserve"> </w:t>
      </w:r>
      <w:r w:rsidR="00384BC9">
        <w:t>work</w:t>
      </w:r>
      <w:r w:rsidRPr="00EA2CE9">
        <w:t xml:space="preserve"> does not include</w:t>
      </w:r>
      <w:r w:rsidR="00384BC9">
        <w:t xml:space="preserve"> the following</w:t>
      </w:r>
      <w:r w:rsidR="00AC7247">
        <w:t>:</w:t>
      </w:r>
    </w:p>
    <w:p w14:paraId="4C265EEB" w14:textId="49AEA98A" w:rsidR="00375D14" w:rsidRDefault="001B0C62" w:rsidP="00645296">
      <w:pPr>
        <w:pStyle w:val="NormalIndent"/>
        <w:numPr>
          <w:ilvl w:val="0"/>
          <w:numId w:val="16"/>
        </w:numPr>
      </w:pPr>
      <w:r>
        <w:t>Capturing site activities of</w:t>
      </w:r>
      <w:r w:rsidR="00375D14">
        <w:t xml:space="preserve"> anonymous </w:t>
      </w:r>
      <w:r w:rsidR="000E2223">
        <w:t xml:space="preserve">and registered </w:t>
      </w:r>
      <w:r w:rsidR="00375D14">
        <w:t>user</w:t>
      </w:r>
      <w:r>
        <w:t>s</w:t>
      </w:r>
      <w:r w:rsidR="000E7B8B">
        <w:t>.</w:t>
      </w:r>
    </w:p>
    <w:p w14:paraId="3A523E1E" w14:textId="4CAAE794" w:rsidR="00990385" w:rsidRDefault="00306C2C" w:rsidP="00645296">
      <w:pPr>
        <w:pStyle w:val="NormalIndent"/>
        <w:numPr>
          <w:ilvl w:val="0"/>
          <w:numId w:val="16"/>
        </w:numPr>
      </w:pPr>
      <w:r>
        <w:lastRenderedPageBreak/>
        <w:t>Payments capability</w:t>
      </w:r>
      <w:r w:rsidR="000E7B8B">
        <w:t>.</w:t>
      </w:r>
    </w:p>
    <w:p w14:paraId="6F4B8671" w14:textId="77777777" w:rsidR="00F850E8" w:rsidRPr="005B4F51" w:rsidRDefault="00F850E8" w:rsidP="000063D0">
      <w:pPr>
        <w:pStyle w:val="Heading2"/>
        <w:numPr>
          <w:ilvl w:val="1"/>
          <w:numId w:val="5"/>
        </w:numPr>
        <w:tabs>
          <w:tab w:val="clear" w:pos="1440"/>
          <w:tab w:val="clear" w:pos="3696"/>
          <w:tab w:val="left" w:pos="1080"/>
        </w:tabs>
        <w:ind w:left="1440" w:hanging="1440"/>
      </w:pPr>
      <w:bookmarkStart w:id="28" w:name="_Toc283735018"/>
      <w:bookmarkStart w:id="29" w:name="_Toc507799058"/>
      <w:r>
        <w:t>Assumptions</w:t>
      </w:r>
      <w:bookmarkEnd w:id="28"/>
      <w:bookmarkEnd w:id="29"/>
    </w:p>
    <w:p w14:paraId="0B245EC7" w14:textId="5F371575" w:rsidR="00CC6CA7" w:rsidRPr="00CF350C" w:rsidRDefault="000A3ACE" w:rsidP="00645296">
      <w:pPr>
        <w:pStyle w:val="ListParagraph"/>
        <w:numPr>
          <w:ilvl w:val="0"/>
          <w:numId w:val="14"/>
        </w:numPr>
        <w:rPr>
          <w:rFonts w:asciiTheme="minorHAnsi" w:hAnsiTheme="minorHAnsi" w:cstheme="minorHAnsi"/>
          <w:sz w:val="24"/>
          <w:szCs w:val="24"/>
        </w:rPr>
      </w:pPr>
      <w:bookmarkStart w:id="30" w:name="_Toc283735019"/>
      <w:r>
        <w:rPr>
          <w:rFonts w:asciiTheme="minorHAnsi" w:hAnsiTheme="minorHAnsi" w:cstheme="minorHAnsi"/>
          <w:sz w:val="24"/>
          <w:szCs w:val="24"/>
        </w:rPr>
        <w:t>Guest</w:t>
      </w:r>
      <w:r w:rsidR="00B42C06" w:rsidRPr="00CF350C">
        <w:rPr>
          <w:rFonts w:asciiTheme="minorHAnsi" w:hAnsiTheme="minorHAnsi" w:cstheme="minorHAnsi"/>
          <w:sz w:val="24"/>
          <w:szCs w:val="24"/>
        </w:rPr>
        <w:t xml:space="preserve"> users can </w:t>
      </w:r>
      <w:r w:rsidR="00AC72D5" w:rsidRPr="00CF350C">
        <w:rPr>
          <w:rFonts w:asciiTheme="minorHAnsi" w:hAnsiTheme="minorHAnsi" w:cstheme="minorHAnsi"/>
          <w:sz w:val="24"/>
          <w:szCs w:val="24"/>
        </w:rPr>
        <w:t>use</w:t>
      </w:r>
      <w:r w:rsidR="00B42C06" w:rsidRPr="00CF350C">
        <w:rPr>
          <w:rFonts w:asciiTheme="minorHAnsi" w:hAnsiTheme="minorHAnsi" w:cstheme="minorHAnsi"/>
          <w:sz w:val="24"/>
          <w:szCs w:val="24"/>
        </w:rPr>
        <w:t xml:space="preserve"> the portal and </w:t>
      </w:r>
      <w:r>
        <w:rPr>
          <w:rFonts w:asciiTheme="minorHAnsi" w:hAnsiTheme="minorHAnsi" w:cstheme="minorHAnsi"/>
          <w:sz w:val="24"/>
          <w:szCs w:val="24"/>
        </w:rPr>
        <w:t>have</w:t>
      </w:r>
      <w:r w:rsidR="00B42C06" w:rsidRPr="00CF350C">
        <w:rPr>
          <w:rFonts w:asciiTheme="minorHAnsi" w:hAnsiTheme="minorHAnsi" w:cstheme="minorHAnsi"/>
          <w:sz w:val="24"/>
          <w:szCs w:val="24"/>
        </w:rPr>
        <w:t xml:space="preserve"> access </w:t>
      </w:r>
      <w:r>
        <w:rPr>
          <w:rFonts w:asciiTheme="minorHAnsi" w:hAnsiTheme="minorHAnsi" w:cstheme="minorHAnsi"/>
          <w:sz w:val="24"/>
          <w:szCs w:val="24"/>
        </w:rPr>
        <w:t xml:space="preserve">to </w:t>
      </w:r>
      <w:r w:rsidR="00B42C06" w:rsidRPr="00CF350C">
        <w:rPr>
          <w:rFonts w:asciiTheme="minorHAnsi" w:hAnsiTheme="minorHAnsi" w:cstheme="minorHAnsi"/>
          <w:sz w:val="24"/>
          <w:szCs w:val="24"/>
        </w:rPr>
        <w:t xml:space="preserve">all the contents of the site such as books </w:t>
      </w:r>
      <w:r>
        <w:rPr>
          <w:rFonts w:asciiTheme="minorHAnsi" w:hAnsiTheme="minorHAnsi" w:cstheme="minorHAnsi"/>
          <w:sz w:val="24"/>
          <w:szCs w:val="24"/>
        </w:rPr>
        <w:t xml:space="preserve">listing, courses </w:t>
      </w:r>
      <w:r w:rsidR="00B42C06" w:rsidRPr="00CF350C">
        <w:rPr>
          <w:rFonts w:asciiTheme="minorHAnsi" w:hAnsiTheme="minorHAnsi" w:cstheme="minorHAnsi"/>
          <w:sz w:val="24"/>
          <w:szCs w:val="24"/>
        </w:rPr>
        <w:t>and audio lectures.</w:t>
      </w:r>
    </w:p>
    <w:p w14:paraId="4A9BC836" w14:textId="07EF85E6" w:rsidR="00A71F8E" w:rsidRDefault="00756ABA" w:rsidP="00645296">
      <w:pPr>
        <w:pStyle w:val="ListParagraph"/>
        <w:numPr>
          <w:ilvl w:val="0"/>
          <w:numId w:val="14"/>
        </w:numPr>
        <w:rPr>
          <w:rFonts w:asciiTheme="minorHAnsi" w:hAnsiTheme="minorHAnsi" w:cstheme="minorHAnsi"/>
          <w:sz w:val="24"/>
          <w:szCs w:val="24"/>
        </w:rPr>
      </w:pPr>
      <w:r w:rsidRPr="00CF350C">
        <w:rPr>
          <w:rFonts w:asciiTheme="minorHAnsi" w:hAnsiTheme="minorHAnsi" w:cstheme="minorHAnsi"/>
          <w:sz w:val="24"/>
          <w:szCs w:val="24"/>
        </w:rPr>
        <w:t xml:space="preserve">Only registered users can upload </w:t>
      </w:r>
      <w:r w:rsidR="00F90C6B" w:rsidRPr="00CF350C">
        <w:rPr>
          <w:rFonts w:asciiTheme="minorHAnsi" w:hAnsiTheme="minorHAnsi" w:cstheme="minorHAnsi"/>
          <w:sz w:val="24"/>
          <w:szCs w:val="24"/>
        </w:rPr>
        <w:t xml:space="preserve">the </w:t>
      </w:r>
      <w:r w:rsidRPr="00CF350C">
        <w:rPr>
          <w:rFonts w:asciiTheme="minorHAnsi" w:hAnsiTheme="minorHAnsi" w:cstheme="minorHAnsi"/>
          <w:sz w:val="24"/>
          <w:szCs w:val="24"/>
        </w:rPr>
        <w:t>assignments.</w:t>
      </w:r>
    </w:p>
    <w:p w14:paraId="1E4D9B01" w14:textId="6355A4B0" w:rsidR="000A3ACE" w:rsidRDefault="00DC2447" w:rsidP="00645296">
      <w:pPr>
        <w:pStyle w:val="ListParagraph"/>
        <w:numPr>
          <w:ilvl w:val="0"/>
          <w:numId w:val="14"/>
        </w:numPr>
        <w:rPr>
          <w:rFonts w:asciiTheme="minorHAnsi" w:hAnsiTheme="minorHAnsi" w:cstheme="minorHAnsi"/>
          <w:sz w:val="24"/>
          <w:szCs w:val="24"/>
        </w:rPr>
      </w:pPr>
      <w:r>
        <w:rPr>
          <w:rFonts w:asciiTheme="minorHAnsi" w:hAnsiTheme="minorHAnsi" w:cstheme="minorHAnsi"/>
          <w:sz w:val="24"/>
          <w:szCs w:val="24"/>
        </w:rPr>
        <w:t>A student can enroll to multiple courses at the same time.</w:t>
      </w:r>
    </w:p>
    <w:p w14:paraId="4B35A05B" w14:textId="7C716ED8" w:rsidR="00DC2447" w:rsidRPr="00AF3DCB" w:rsidRDefault="00DC2447" w:rsidP="00645296">
      <w:pPr>
        <w:pStyle w:val="ListParagraph"/>
        <w:numPr>
          <w:ilvl w:val="0"/>
          <w:numId w:val="14"/>
        </w:numPr>
        <w:rPr>
          <w:rFonts w:asciiTheme="minorHAnsi" w:hAnsiTheme="minorHAnsi" w:cstheme="minorHAnsi"/>
          <w:sz w:val="24"/>
          <w:szCs w:val="24"/>
        </w:rPr>
      </w:pPr>
      <w:r>
        <w:rPr>
          <w:rFonts w:asciiTheme="minorHAnsi" w:hAnsiTheme="minorHAnsi" w:cstheme="minorHAnsi"/>
          <w:sz w:val="24"/>
          <w:szCs w:val="24"/>
        </w:rPr>
        <w:t>The system will not perform any kind of verification with regards to the official/government related IDs.</w:t>
      </w:r>
    </w:p>
    <w:p w14:paraId="3DD48DF8" w14:textId="77777777" w:rsidR="00B42C06" w:rsidRDefault="00B42C06" w:rsidP="0054389A"/>
    <w:p w14:paraId="03F90B0D" w14:textId="77777777" w:rsidR="0054389A" w:rsidRDefault="0054389A" w:rsidP="0054389A"/>
    <w:p w14:paraId="0429B576" w14:textId="77777777" w:rsidR="0054389A" w:rsidRDefault="0054389A" w:rsidP="0054389A"/>
    <w:p w14:paraId="4F232B23" w14:textId="77777777" w:rsidR="0054389A" w:rsidRDefault="0054389A" w:rsidP="0054389A"/>
    <w:p w14:paraId="133AAB32" w14:textId="77777777" w:rsidR="0054389A" w:rsidRDefault="0054389A" w:rsidP="0054389A"/>
    <w:p w14:paraId="4CC64999" w14:textId="77777777" w:rsidR="0054389A" w:rsidRDefault="0054389A" w:rsidP="0054389A"/>
    <w:p w14:paraId="6E024167" w14:textId="77777777" w:rsidR="0054389A" w:rsidRDefault="0054389A" w:rsidP="0054389A"/>
    <w:p w14:paraId="67940FEA" w14:textId="77777777" w:rsidR="0054389A" w:rsidRDefault="0054389A" w:rsidP="0054389A"/>
    <w:p w14:paraId="36337BD2" w14:textId="77777777" w:rsidR="0054389A" w:rsidRDefault="0054389A" w:rsidP="0054389A"/>
    <w:p w14:paraId="7021EBC5" w14:textId="77777777" w:rsidR="0054389A" w:rsidRDefault="0054389A" w:rsidP="0054389A"/>
    <w:p w14:paraId="605EE584" w14:textId="77777777" w:rsidR="0054389A" w:rsidRDefault="0054389A" w:rsidP="0054389A"/>
    <w:p w14:paraId="3397EA05" w14:textId="77777777" w:rsidR="0054389A" w:rsidRDefault="0054389A" w:rsidP="0054389A"/>
    <w:p w14:paraId="65F99F53" w14:textId="77777777" w:rsidR="0054389A" w:rsidRDefault="0054389A" w:rsidP="0054389A"/>
    <w:p w14:paraId="3462275E" w14:textId="77777777" w:rsidR="0054389A" w:rsidRDefault="0054389A" w:rsidP="0054389A"/>
    <w:p w14:paraId="348D106C" w14:textId="77777777" w:rsidR="0054389A" w:rsidRDefault="0054389A" w:rsidP="0054389A"/>
    <w:p w14:paraId="22BBDFD2" w14:textId="77777777" w:rsidR="0054389A" w:rsidRDefault="0054389A" w:rsidP="0054389A"/>
    <w:p w14:paraId="1C8633F0" w14:textId="77777777" w:rsidR="0054389A" w:rsidRDefault="0054389A" w:rsidP="0054389A"/>
    <w:p w14:paraId="63833DF3" w14:textId="77777777" w:rsidR="0054389A" w:rsidRDefault="0054389A" w:rsidP="0054389A"/>
    <w:p w14:paraId="3CEC8339" w14:textId="77777777" w:rsidR="0054389A" w:rsidRDefault="0054389A" w:rsidP="0054389A"/>
    <w:p w14:paraId="5872E36B" w14:textId="77777777" w:rsidR="0054389A" w:rsidRDefault="0054389A" w:rsidP="0054389A"/>
    <w:p w14:paraId="479D0A1F" w14:textId="2D2B16F4" w:rsidR="0054389A" w:rsidRPr="009E3C8B" w:rsidRDefault="0054389A" w:rsidP="000063D0">
      <w:pPr>
        <w:pStyle w:val="Heading1"/>
        <w:numPr>
          <w:ilvl w:val="0"/>
          <w:numId w:val="5"/>
        </w:numPr>
        <w:tabs>
          <w:tab w:val="clear" w:pos="432"/>
          <w:tab w:val="clear" w:pos="1440"/>
          <w:tab w:val="left" w:pos="1080"/>
        </w:tabs>
        <w:ind w:left="1440" w:hanging="1440"/>
        <w:rPr>
          <w:rFonts w:eastAsia="Batang"/>
        </w:rPr>
      </w:pPr>
      <w:bookmarkStart w:id="31" w:name="_Toc507799059"/>
      <w:r w:rsidRPr="000063D0">
        <w:lastRenderedPageBreak/>
        <w:t>Functional</w:t>
      </w:r>
      <w:r>
        <w:rPr>
          <w:rFonts w:eastAsia="Batang"/>
        </w:rPr>
        <w:t xml:space="preserve"> Requirements</w:t>
      </w:r>
      <w:bookmarkEnd w:id="31"/>
    </w:p>
    <w:tbl>
      <w:tblPr>
        <w:tblStyle w:val="SADAD"/>
        <w:tblW w:w="5000" w:type="pct"/>
        <w:jc w:val="center"/>
        <w:tblLook w:val="04A0" w:firstRow="1" w:lastRow="0" w:firstColumn="1" w:lastColumn="0" w:noHBand="0" w:noVBand="1"/>
      </w:tblPr>
      <w:tblGrid>
        <w:gridCol w:w="1525"/>
        <w:gridCol w:w="8625"/>
      </w:tblGrid>
      <w:tr w:rsidR="0054389A" w14:paraId="5514CF10" w14:textId="77777777" w:rsidTr="005438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hideMark/>
          </w:tcPr>
          <w:p w14:paraId="6E9A1F4D" w14:textId="77777777" w:rsidR="0054389A" w:rsidRDefault="0054389A">
            <w:pPr>
              <w:pStyle w:val="TableFieldTitles"/>
              <w:rPr>
                <w:rFonts w:eastAsiaTheme="majorEastAsia"/>
              </w:rPr>
            </w:pPr>
            <w:r>
              <w:t>Ref #</w:t>
            </w:r>
          </w:p>
        </w:tc>
        <w:tc>
          <w:tcPr>
            <w:tcW w:w="4249" w:type="pct"/>
            <w:hideMark/>
          </w:tcPr>
          <w:p w14:paraId="29AFB739" w14:textId="77777777" w:rsidR="0054389A" w:rsidRDefault="0054389A">
            <w:pPr>
              <w:pStyle w:val="TableFieldTitles"/>
              <w:cnfStyle w:val="100000000000" w:firstRow="1" w:lastRow="0" w:firstColumn="0" w:lastColumn="0" w:oddVBand="0" w:evenVBand="0" w:oddHBand="0" w:evenHBand="0" w:firstRowFirstColumn="0" w:firstRowLastColumn="0" w:lastRowFirstColumn="0" w:lastRowLastColumn="0"/>
            </w:pPr>
            <w:r>
              <w:t>Requirement</w:t>
            </w:r>
          </w:p>
        </w:tc>
      </w:tr>
      <w:tr w:rsidR="002C2D08" w14:paraId="6A47D094" w14:textId="77777777" w:rsidTr="005438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Pr>
          <w:p w14:paraId="4264A80D" w14:textId="315CC92C" w:rsidR="002C2D08" w:rsidRPr="00B213B1" w:rsidRDefault="002C2D08" w:rsidP="00B213B1">
            <w:pPr>
              <w:jc w:val="center"/>
              <w:rPr>
                <w:b w:val="0"/>
                <w:bCs w:val="0"/>
              </w:rPr>
            </w:pPr>
            <w:r>
              <w:rPr>
                <w:b w:val="0"/>
                <w:bCs w:val="0"/>
              </w:rPr>
              <w:t>REQ</w:t>
            </w:r>
            <w:r w:rsidR="00D743C3">
              <w:rPr>
                <w:b w:val="0"/>
                <w:bCs w:val="0"/>
              </w:rPr>
              <w:t>-1</w:t>
            </w:r>
          </w:p>
        </w:tc>
        <w:tc>
          <w:tcPr>
            <w:tcW w:w="4249" w:type="pct"/>
          </w:tcPr>
          <w:p w14:paraId="2B499F0D" w14:textId="2F506FE8" w:rsidR="006B506A" w:rsidRDefault="006B506A" w:rsidP="002C2D08">
            <w:pPr>
              <w:pStyle w:val="TableFieldTitles"/>
              <w:jc w:val="both"/>
              <w:cnfStyle w:val="000000100000" w:firstRow="0" w:lastRow="0" w:firstColumn="0" w:lastColumn="0" w:oddVBand="0" w:evenVBand="0" w:oddHBand="1" w:evenHBand="0" w:firstRowFirstColumn="0" w:firstRowLastColumn="0" w:lastRowFirstColumn="0" w:lastRowLastColumn="0"/>
            </w:pPr>
            <w:r>
              <w:t xml:space="preserve">The homepage will contain </w:t>
            </w:r>
            <w:r w:rsidR="00134334">
              <w:t xml:space="preserve">the following </w:t>
            </w:r>
            <w:r>
              <w:t>sections</w:t>
            </w:r>
            <w:r w:rsidR="000C3E63">
              <w:t>:</w:t>
            </w:r>
          </w:p>
          <w:p w14:paraId="3D2603B8" w14:textId="5C52D001" w:rsidR="006B506A" w:rsidRPr="00304382" w:rsidRDefault="006B506A"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 xml:space="preserve">Main </w:t>
            </w:r>
            <w:r w:rsidR="002C2D08" w:rsidRPr="00304382">
              <w:rPr>
                <w:rFonts w:asciiTheme="minorHAnsi" w:hAnsiTheme="minorHAnsi" w:cstheme="minorHAnsi"/>
                <w:sz w:val="24"/>
                <w:szCs w:val="24"/>
              </w:rPr>
              <w:t>menu</w:t>
            </w:r>
            <w:r w:rsidRPr="00304382">
              <w:rPr>
                <w:rFonts w:asciiTheme="minorHAnsi" w:hAnsiTheme="minorHAnsi" w:cstheme="minorHAnsi"/>
                <w:sz w:val="24"/>
                <w:szCs w:val="24"/>
              </w:rPr>
              <w:t>s</w:t>
            </w:r>
            <w:r w:rsidR="003E11EE" w:rsidRPr="00304382">
              <w:rPr>
                <w:rFonts w:asciiTheme="minorHAnsi" w:hAnsiTheme="minorHAnsi" w:cstheme="minorHAnsi"/>
                <w:sz w:val="24"/>
                <w:szCs w:val="24"/>
              </w:rPr>
              <w:t>(</w:t>
            </w:r>
            <w:r w:rsidR="00A21BD6" w:rsidRPr="00304382">
              <w:rPr>
                <w:rFonts w:asciiTheme="minorHAnsi" w:hAnsiTheme="minorHAnsi" w:cstheme="minorHAnsi"/>
                <w:sz w:val="24"/>
                <w:szCs w:val="24"/>
              </w:rPr>
              <w:t>N</w:t>
            </w:r>
            <w:r w:rsidR="003E11EE" w:rsidRPr="00304382">
              <w:rPr>
                <w:rFonts w:asciiTheme="minorHAnsi" w:hAnsiTheme="minorHAnsi" w:cstheme="minorHAnsi"/>
                <w:sz w:val="24"/>
                <w:szCs w:val="24"/>
              </w:rPr>
              <w:t>avigation</w:t>
            </w:r>
            <w:r w:rsidR="00A21BD6" w:rsidRPr="00304382">
              <w:rPr>
                <w:rFonts w:asciiTheme="minorHAnsi" w:hAnsiTheme="minorHAnsi" w:cstheme="minorHAnsi"/>
                <w:sz w:val="24"/>
                <w:szCs w:val="24"/>
              </w:rPr>
              <w:t xml:space="preserve"> bar</w:t>
            </w:r>
            <w:r w:rsidR="003E11EE" w:rsidRPr="00304382">
              <w:rPr>
                <w:rFonts w:asciiTheme="minorHAnsi" w:hAnsiTheme="minorHAnsi" w:cstheme="minorHAnsi"/>
                <w:sz w:val="24"/>
                <w:szCs w:val="24"/>
              </w:rPr>
              <w:t>)</w:t>
            </w:r>
          </w:p>
          <w:p w14:paraId="7AFB01A6" w14:textId="77777777" w:rsidR="006B506A" w:rsidRPr="00304382" w:rsidRDefault="006B506A"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Logo</w:t>
            </w:r>
          </w:p>
          <w:p w14:paraId="73881E89" w14:textId="27753395" w:rsidR="006B506A" w:rsidRPr="00304382" w:rsidRDefault="002C2D08"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Upcoming events</w:t>
            </w:r>
            <w:r w:rsidR="007157A5" w:rsidRPr="00304382">
              <w:rPr>
                <w:rFonts w:asciiTheme="minorHAnsi" w:hAnsiTheme="minorHAnsi" w:cstheme="minorHAnsi"/>
                <w:sz w:val="24"/>
                <w:szCs w:val="24"/>
              </w:rPr>
              <w:t>(scrolling)</w:t>
            </w:r>
          </w:p>
          <w:p w14:paraId="54C34D85" w14:textId="053BFC91" w:rsidR="002C2D08" w:rsidRPr="00304382" w:rsidRDefault="006B506A"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M</w:t>
            </w:r>
            <w:r w:rsidR="002C2D08" w:rsidRPr="00304382">
              <w:rPr>
                <w:rFonts w:asciiTheme="minorHAnsi" w:hAnsiTheme="minorHAnsi" w:cstheme="minorHAnsi"/>
                <w:sz w:val="24"/>
                <w:szCs w:val="24"/>
              </w:rPr>
              <w:t>ain page containing “About us, Mission statement</w:t>
            </w:r>
            <w:r w:rsidR="00415EA6" w:rsidRPr="00304382">
              <w:rPr>
                <w:rFonts w:asciiTheme="minorHAnsi" w:hAnsiTheme="minorHAnsi" w:cstheme="minorHAnsi"/>
                <w:sz w:val="24"/>
                <w:szCs w:val="24"/>
              </w:rPr>
              <w:t>,</w:t>
            </w:r>
            <w:r w:rsidR="00A21BD6" w:rsidRPr="00304382">
              <w:rPr>
                <w:rFonts w:asciiTheme="minorHAnsi" w:hAnsiTheme="minorHAnsi" w:cstheme="minorHAnsi"/>
                <w:sz w:val="24"/>
                <w:szCs w:val="24"/>
              </w:rPr>
              <w:t xml:space="preserve"> </w:t>
            </w:r>
            <w:r w:rsidR="00415EA6" w:rsidRPr="00304382">
              <w:rPr>
                <w:rFonts w:asciiTheme="minorHAnsi" w:hAnsiTheme="minorHAnsi" w:cstheme="minorHAnsi"/>
                <w:sz w:val="24"/>
                <w:szCs w:val="24"/>
              </w:rPr>
              <w:t>Vision</w:t>
            </w:r>
            <w:r w:rsidR="002C2D08" w:rsidRPr="00304382">
              <w:rPr>
                <w:rFonts w:asciiTheme="minorHAnsi" w:hAnsiTheme="minorHAnsi" w:cstheme="minorHAnsi"/>
                <w:sz w:val="24"/>
                <w:szCs w:val="24"/>
              </w:rPr>
              <w:t>” etc.</w:t>
            </w:r>
          </w:p>
          <w:p w14:paraId="2A8FD0BE" w14:textId="095B0E30" w:rsidR="00777E12" w:rsidRDefault="00777E12"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pPr>
            <w:r w:rsidRPr="00304382">
              <w:rPr>
                <w:rFonts w:asciiTheme="minorHAnsi" w:hAnsiTheme="minorHAnsi" w:cstheme="minorHAnsi"/>
                <w:sz w:val="24"/>
                <w:szCs w:val="24"/>
              </w:rPr>
              <w:t>Links to Social Media(if available)</w:t>
            </w:r>
          </w:p>
        </w:tc>
      </w:tr>
      <w:tr w:rsidR="0054389A" w14:paraId="490A0CBA" w14:textId="77777777" w:rsidTr="00E675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A586BFC" w14:textId="4F9E57E1" w:rsidR="0054389A" w:rsidRPr="00B213B1" w:rsidRDefault="00B54B55">
            <w:pPr>
              <w:jc w:val="center"/>
              <w:rPr>
                <w:b w:val="0"/>
                <w:bCs w:val="0"/>
              </w:rPr>
            </w:pPr>
            <w:r>
              <w:rPr>
                <w:b w:val="0"/>
                <w:bCs w:val="0"/>
              </w:rPr>
              <w:t>REQ</w:t>
            </w:r>
            <w:r w:rsidR="00D743C3">
              <w:rPr>
                <w:b w:val="0"/>
                <w:bCs w:val="0"/>
              </w:rPr>
              <w:t>-2</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C8330A" w14:textId="6BA97715" w:rsidR="0054389A" w:rsidRDefault="00102767" w:rsidP="00F13AE3">
            <w:pPr>
              <w:spacing w:after="0"/>
              <w:jc w:val="left"/>
              <w:cnfStyle w:val="000000010000" w:firstRow="0" w:lastRow="0" w:firstColumn="0" w:lastColumn="0" w:oddVBand="0" w:evenVBand="0" w:oddHBand="0" w:evenHBand="1" w:firstRowFirstColumn="0" w:firstRowLastColumn="0" w:lastRowFirstColumn="0" w:lastRowLastColumn="0"/>
            </w:pPr>
            <w:r>
              <w:t xml:space="preserve">The following main menus will be available on the </w:t>
            </w:r>
            <w:r w:rsidR="00F13AE3">
              <w:t>home page</w:t>
            </w:r>
            <w:r>
              <w:t>:</w:t>
            </w:r>
          </w:p>
          <w:p w14:paraId="2138888E" w14:textId="10DB6204" w:rsidR="00AB3A27" w:rsidRPr="00304382" w:rsidRDefault="00AB3A27"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Home</w:t>
            </w:r>
          </w:p>
          <w:p w14:paraId="6E3A40F2" w14:textId="77777777" w:rsidR="00102767" w:rsidRPr="00304382" w:rsidRDefault="00102767"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Courses</w:t>
            </w:r>
          </w:p>
          <w:p w14:paraId="1958E13B" w14:textId="77777777" w:rsidR="00102767" w:rsidRPr="00304382" w:rsidRDefault="00102767"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Online Lectures</w:t>
            </w:r>
          </w:p>
          <w:p w14:paraId="0AFC8972" w14:textId="77777777" w:rsidR="00102767" w:rsidRPr="00304382" w:rsidRDefault="00102767"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Books Download</w:t>
            </w:r>
          </w:p>
          <w:p w14:paraId="78F32A58" w14:textId="77777777" w:rsidR="00102767" w:rsidRPr="00304382" w:rsidRDefault="00102767"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Submissions</w:t>
            </w:r>
          </w:p>
          <w:p w14:paraId="23AC62E3" w14:textId="77777777" w:rsidR="00DF0C9C" w:rsidRPr="00304382" w:rsidRDefault="00DF0C9C"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FAQs</w:t>
            </w:r>
          </w:p>
          <w:p w14:paraId="14C5FAE4" w14:textId="13150400" w:rsidR="00DF0C9C" w:rsidRPr="00304382" w:rsidRDefault="00DF0C9C"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Contact</w:t>
            </w:r>
            <w:r w:rsidR="00B213B1">
              <w:rPr>
                <w:rFonts w:asciiTheme="minorHAnsi" w:hAnsiTheme="minorHAnsi" w:cstheme="minorHAnsi"/>
                <w:sz w:val="24"/>
                <w:szCs w:val="24"/>
              </w:rPr>
              <w:t xml:space="preserve"> Us</w:t>
            </w:r>
          </w:p>
          <w:p w14:paraId="0A36B015" w14:textId="3160ACAB" w:rsidR="00F14E9D" w:rsidRPr="00304382" w:rsidRDefault="00F14E9D"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Signup</w:t>
            </w:r>
          </w:p>
          <w:p w14:paraId="4D336DD9" w14:textId="56BE001E" w:rsidR="00F14E9D" w:rsidRDefault="0091382E"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pPr>
            <w:r w:rsidRPr="00304382">
              <w:rPr>
                <w:rFonts w:asciiTheme="minorHAnsi" w:hAnsiTheme="minorHAnsi" w:cstheme="minorHAnsi"/>
                <w:sz w:val="24"/>
                <w:szCs w:val="24"/>
              </w:rPr>
              <w:t>Sign in</w:t>
            </w:r>
          </w:p>
        </w:tc>
      </w:tr>
      <w:tr w:rsidR="003B7201" w14:paraId="61E1211C" w14:textId="77777777" w:rsidTr="00E67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BF067F" w14:textId="089E3ABE" w:rsidR="003B7201" w:rsidRDefault="003B7201" w:rsidP="003B7201">
            <w:pPr>
              <w:jc w:val="center"/>
              <w:rPr>
                <w:b w:val="0"/>
                <w:bCs w:val="0"/>
              </w:rPr>
            </w:pPr>
            <w:r>
              <w:rPr>
                <w:b w:val="0"/>
                <w:bCs w:val="0"/>
              </w:rPr>
              <w:t>REQ</w:t>
            </w:r>
            <w:r w:rsidR="00D743C3">
              <w:rPr>
                <w:b w:val="0"/>
                <w:bCs w:val="0"/>
              </w:rPr>
              <w:t>-3</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691F43" w14:textId="7D8F575D" w:rsidR="003B7201" w:rsidRDefault="003B7201" w:rsidP="003B7201">
            <w:pPr>
              <w:spacing w:after="0"/>
              <w:jc w:val="left"/>
              <w:cnfStyle w:val="000000100000" w:firstRow="0" w:lastRow="0" w:firstColumn="0" w:lastColumn="0" w:oddVBand="0" w:evenVBand="0" w:oddHBand="1" w:evenHBand="0" w:firstRowFirstColumn="0" w:firstRowLastColumn="0" w:lastRowFirstColumn="0" w:lastRowLastColumn="0"/>
            </w:pPr>
            <w:r>
              <w:t>The Sign in link will navigate the user to login page, wherein he/she provides the login credentials.</w:t>
            </w:r>
          </w:p>
        </w:tc>
      </w:tr>
      <w:tr w:rsidR="003B7201" w14:paraId="6249B589" w14:textId="77777777" w:rsidTr="00E675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CB5B26" w14:textId="394042FF" w:rsidR="003B7201" w:rsidRDefault="003B7201" w:rsidP="003B7201">
            <w:pPr>
              <w:jc w:val="center"/>
              <w:rPr>
                <w:b w:val="0"/>
                <w:bCs w:val="0"/>
              </w:rPr>
            </w:pPr>
            <w:r>
              <w:rPr>
                <w:b w:val="0"/>
                <w:bCs w:val="0"/>
              </w:rPr>
              <w:t>REQ</w:t>
            </w:r>
            <w:r w:rsidR="00D743C3">
              <w:rPr>
                <w:b w:val="0"/>
                <w:bCs w:val="0"/>
              </w:rPr>
              <w:t>-4</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748CC9" w14:textId="60ACFCD0" w:rsidR="003B7201" w:rsidRDefault="003B7201" w:rsidP="003B7201">
            <w:pPr>
              <w:spacing w:after="0"/>
              <w:jc w:val="left"/>
              <w:cnfStyle w:val="000000010000" w:firstRow="0" w:lastRow="0" w:firstColumn="0" w:lastColumn="0" w:oddVBand="0" w:evenVBand="0" w:oddHBand="0" w:evenHBand="1" w:firstRowFirstColumn="0" w:firstRowLastColumn="0" w:lastRowFirstColumn="0" w:lastRowLastColumn="0"/>
            </w:pPr>
            <w:r>
              <w:t>The Signup link will navigate the user to create his/her profile</w:t>
            </w:r>
          </w:p>
        </w:tc>
      </w:tr>
      <w:tr w:rsidR="002C2D08" w14:paraId="5D8216FB" w14:textId="77777777" w:rsidTr="00E67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2307A6" w14:textId="7156FE69" w:rsidR="002C2D08" w:rsidRDefault="002C2D08">
            <w:pPr>
              <w:jc w:val="center"/>
              <w:rPr>
                <w:b w:val="0"/>
                <w:bCs w:val="0"/>
              </w:rPr>
            </w:pPr>
            <w:r>
              <w:rPr>
                <w:b w:val="0"/>
                <w:bCs w:val="0"/>
              </w:rPr>
              <w:t>REQ</w:t>
            </w:r>
            <w:r w:rsidR="00D743C3">
              <w:rPr>
                <w:b w:val="0"/>
                <w:bCs w:val="0"/>
              </w:rPr>
              <w:t>-4</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E92D78" w14:textId="4E2994D3" w:rsidR="002C2D08" w:rsidRDefault="00B213B1" w:rsidP="00F13AE3">
            <w:pPr>
              <w:spacing w:after="0"/>
              <w:jc w:val="left"/>
              <w:cnfStyle w:val="000000100000" w:firstRow="0" w:lastRow="0" w:firstColumn="0" w:lastColumn="0" w:oddVBand="0" w:evenVBand="0" w:oddHBand="1" w:evenHBand="0" w:firstRowFirstColumn="0" w:firstRowLastColumn="0" w:lastRowFirstColumn="0" w:lastRowLastColumn="0"/>
            </w:pPr>
            <w:r>
              <w:t>The “Contact Us” link will navigate the user to a page containing the contact details including the address of the program</w:t>
            </w:r>
          </w:p>
        </w:tc>
      </w:tr>
      <w:tr w:rsidR="003B7201" w14:paraId="58EB894B" w14:textId="77777777" w:rsidTr="00E675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A69337" w14:textId="316AF0D1" w:rsidR="003B7201" w:rsidRDefault="003B7201" w:rsidP="003B7201">
            <w:pPr>
              <w:jc w:val="center"/>
              <w:rPr>
                <w:b w:val="0"/>
                <w:bCs w:val="0"/>
              </w:rPr>
            </w:pPr>
            <w:r>
              <w:rPr>
                <w:b w:val="0"/>
                <w:bCs w:val="0"/>
              </w:rPr>
              <w:t>REQ</w:t>
            </w:r>
            <w:r w:rsidR="00D743C3">
              <w:rPr>
                <w:b w:val="0"/>
                <w:bCs w:val="0"/>
              </w:rPr>
              <w:t>-5</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6A953A" w14:textId="1238220E" w:rsidR="003B7201" w:rsidRDefault="003B7201" w:rsidP="003B7201">
            <w:pPr>
              <w:spacing w:after="0"/>
              <w:jc w:val="left"/>
              <w:cnfStyle w:val="000000010000" w:firstRow="0" w:lastRow="0" w:firstColumn="0" w:lastColumn="0" w:oddVBand="0" w:evenVBand="0" w:oddHBand="0" w:evenHBand="1" w:firstRowFirstColumn="0" w:firstRowLastColumn="0" w:lastRowFirstColumn="0" w:lastRowLastColumn="0"/>
            </w:pPr>
            <w:r>
              <w:t>The FAQs link will navigate the user to a page where frequently asked questions with answers are provided.</w:t>
            </w:r>
          </w:p>
        </w:tc>
      </w:tr>
      <w:tr w:rsidR="00ED1D1C" w14:paraId="3520BC74" w14:textId="77777777" w:rsidTr="00E67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A038AE" w14:textId="6EA54057" w:rsidR="00ED1D1C" w:rsidRDefault="003B7201">
            <w:pPr>
              <w:jc w:val="center"/>
              <w:rPr>
                <w:b w:val="0"/>
                <w:bCs w:val="0"/>
              </w:rPr>
            </w:pPr>
            <w:r>
              <w:rPr>
                <w:b w:val="0"/>
                <w:bCs w:val="0"/>
              </w:rPr>
              <w:t>REQ</w:t>
            </w:r>
            <w:r w:rsidR="00D743C3">
              <w:rPr>
                <w:b w:val="0"/>
                <w:bCs w:val="0"/>
              </w:rPr>
              <w:t>-6</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AB2E6D" w14:textId="671A9B70" w:rsidR="00ED1D1C" w:rsidRDefault="003B7201" w:rsidP="003B7201">
            <w:pPr>
              <w:spacing w:after="0"/>
              <w:jc w:val="left"/>
              <w:cnfStyle w:val="000000100000" w:firstRow="0" w:lastRow="0" w:firstColumn="0" w:lastColumn="0" w:oddVBand="0" w:evenVBand="0" w:oddHBand="1" w:evenHBand="0" w:firstRowFirstColumn="0" w:firstRowLastColumn="0" w:lastRowFirstColumn="0" w:lastRowLastColumn="0"/>
            </w:pPr>
            <w:r>
              <w:t>The Submissions menu will navigate the user to a page where he/she can upload the assignments.</w:t>
            </w:r>
          </w:p>
        </w:tc>
      </w:tr>
      <w:tr w:rsidR="005769D1" w14:paraId="0249AD32" w14:textId="77777777" w:rsidTr="00E675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BA85B" w14:textId="4A8A7C37" w:rsidR="005769D1" w:rsidRDefault="005769D1" w:rsidP="005769D1">
            <w:pPr>
              <w:jc w:val="center"/>
              <w:rPr>
                <w:b w:val="0"/>
                <w:bCs w:val="0"/>
              </w:rPr>
            </w:pPr>
            <w:r>
              <w:rPr>
                <w:b w:val="0"/>
                <w:bCs w:val="0"/>
              </w:rPr>
              <w:t>REQ</w:t>
            </w:r>
            <w:r w:rsidR="00D743C3">
              <w:rPr>
                <w:b w:val="0"/>
                <w:bCs w:val="0"/>
              </w:rPr>
              <w:t>-7</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C68E30" w14:textId="14E7C6F5" w:rsidR="005769D1" w:rsidRDefault="005769D1" w:rsidP="005769D1">
            <w:pPr>
              <w:spacing w:after="0"/>
              <w:jc w:val="left"/>
              <w:cnfStyle w:val="000000010000" w:firstRow="0" w:lastRow="0" w:firstColumn="0" w:lastColumn="0" w:oddVBand="0" w:evenVBand="0" w:oddHBand="0" w:evenHBand="1" w:firstRowFirstColumn="0" w:firstRowLastColumn="0" w:lastRowFirstColumn="0" w:lastRowLastColumn="0"/>
            </w:pPr>
            <w:r w:rsidRPr="00102767">
              <w:rPr>
                <w:rFonts w:asciiTheme="minorHAnsi" w:hAnsiTheme="minorHAnsi" w:cstheme="minorHAnsi"/>
              </w:rPr>
              <w:t xml:space="preserve">The </w:t>
            </w:r>
            <w:r>
              <w:rPr>
                <w:rFonts w:asciiTheme="minorHAnsi" w:hAnsiTheme="minorHAnsi" w:cstheme="minorHAnsi"/>
              </w:rPr>
              <w:t>“Books Download”</w:t>
            </w:r>
            <w:r w:rsidRPr="00102767">
              <w:rPr>
                <w:rFonts w:asciiTheme="minorHAnsi" w:hAnsiTheme="minorHAnsi" w:cstheme="minorHAnsi"/>
              </w:rPr>
              <w:t xml:space="preserve"> menu </w:t>
            </w:r>
            <w:r>
              <w:rPr>
                <w:rFonts w:asciiTheme="minorHAnsi" w:hAnsiTheme="minorHAnsi" w:cstheme="minorHAnsi"/>
              </w:rPr>
              <w:t>when clicked will display</w:t>
            </w:r>
            <w:r w:rsidRPr="00102767">
              <w:rPr>
                <w:rFonts w:asciiTheme="minorHAnsi" w:hAnsiTheme="minorHAnsi" w:cstheme="minorHAnsi"/>
              </w:rPr>
              <w:t xml:space="preserve"> </w:t>
            </w:r>
            <w:r>
              <w:rPr>
                <w:rFonts w:asciiTheme="minorHAnsi" w:hAnsiTheme="minorHAnsi" w:cstheme="minorHAnsi"/>
              </w:rPr>
              <w:t>a dynamic listing of books.</w:t>
            </w:r>
          </w:p>
        </w:tc>
      </w:tr>
      <w:tr w:rsidR="005769D1" w14:paraId="2D64B8E7" w14:textId="77777777" w:rsidTr="00E67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2ABD9E" w14:textId="3DCC2CD0" w:rsidR="005769D1" w:rsidRDefault="005769D1" w:rsidP="005769D1">
            <w:pPr>
              <w:jc w:val="center"/>
              <w:rPr>
                <w:b w:val="0"/>
                <w:bCs w:val="0"/>
              </w:rPr>
            </w:pPr>
            <w:r>
              <w:rPr>
                <w:b w:val="0"/>
                <w:bCs w:val="0"/>
              </w:rPr>
              <w:t>REQ</w:t>
            </w:r>
            <w:r w:rsidR="00D743C3">
              <w:rPr>
                <w:b w:val="0"/>
                <w:bCs w:val="0"/>
              </w:rPr>
              <w:t>-8</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B94A50" w14:textId="1441C97C" w:rsidR="005769D1" w:rsidRDefault="005769D1" w:rsidP="005769D1">
            <w:pPr>
              <w:spacing w:after="0"/>
              <w:jc w:val="left"/>
              <w:cnfStyle w:val="000000100000" w:firstRow="0" w:lastRow="0" w:firstColumn="0" w:lastColumn="0" w:oddVBand="0" w:evenVBand="0" w:oddHBand="1" w:evenHBand="0" w:firstRowFirstColumn="0" w:firstRowLastColumn="0" w:lastRowFirstColumn="0" w:lastRowLastColumn="0"/>
            </w:pPr>
            <w:r>
              <w:t>The displayed list of books upon clicking on will allows the user to download the book.</w:t>
            </w:r>
          </w:p>
        </w:tc>
      </w:tr>
      <w:tr w:rsidR="005769D1" w14:paraId="1AC0A43B" w14:textId="77777777" w:rsidTr="00E675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5CE054" w14:textId="71019708" w:rsidR="005769D1" w:rsidRDefault="005769D1" w:rsidP="005769D1">
            <w:pPr>
              <w:jc w:val="center"/>
              <w:rPr>
                <w:b w:val="0"/>
                <w:bCs w:val="0"/>
              </w:rPr>
            </w:pPr>
            <w:r>
              <w:rPr>
                <w:b w:val="0"/>
                <w:bCs w:val="0"/>
              </w:rPr>
              <w:t>REQ</w:t>
            </w:r>
            <w:r w:rsidR="00D743C3">
              <w:rPr>
                <w:b w:val="0"/>
                <w:bCs w:val="0"/>
              </w:rPr>
              <w:t>-9</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F08329" w14:textId="77777777" w:rsidR="005769D1" w:rsidRDefault="005769D1" w:rsidP="005769D1">
            <w:pPr>
              <w:jc w:val="left"/>
              <w:cnfStyle w:val="000000010000" w:firstRow="0" w:lastRow="0" w:firstColumn="0" w:lastColumn="0" w:oddVBand="0" w:evenVBand="0" w:oddHBand="0" w:evenHBand="1" w:firstRowFirstColumn="0" w:firstRowLastColumn="0" w:lastRowFirstColumn="0" w:lastRowLastColumn="0"/>
              <w:rPr>
                <w:rFonts w:eastAsia="Batang"/>
              </w:rPr>
            </w:pPr>
            <w:r>
              <w:rPr>
                <w:rFonts w:eastAsia="Batang"/>
              </w:rPr>
              <w:t>The “Online lectures” menu will contain the following topics:</w:t>
            </w:r>
          </w:p>
          <w:p w14:paraId="18E47EE2" w14:textId="77777777" w:rsidR="005769D1" w:rsidRPr="00304382" w:rsidRDefault="005769D1"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Tafsi</w:t>
            </w:r>
            <w:r w:rsidRPr="00304382">
              <w:rPr>
                <w:rFonts w:asciiTheme="minorHAnsi" w:hAnsiTheme="minorHAnsi" w:cstheme="minorHAnsi"/>
                <w:sz w:val="24"/>
                <w:szCs w:val="24"/>
              </w:rPr>
              <w:t>r</w:t>
            </w:r>
          </w:p>
          <w:p w14:paraId="10E4666B" w14:textId="77777777" w:rsidR="005769D1" w:rsidRPr="00304382" w:rsidRDefault="005769D1"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lastRenderedPageBreak/>
              <w:t>Hadith</w:t>
            </w:r>
          </w:p>
          <w:p w14:paraId="6216AB90" w14:textId="2539C0D5" w:rsidR="005769D1" w:rsidRDefault="005769D1" w:rsidP="005769D1">
            <w:pPr>
              <w:spacing w:after="0"/>
              <w:jc w:val="left"/>
              <w:cnfStyle w:val="000000010000" w:firstRow="0" w:lastRow="0" w:firstColumn="0" w:lastColumn="0" w:oddVBand="0" w:evenVBand="0" w:oddHBand="0" w:evenHBand="1" w:firstRowFirstColumn="0" w:firstRowLastColumn="0" w:lastRowFirstColumn="0" w:lastRowLastColumn="0"/>
            </w:pPr>
            <w:r>
              <w:rPr>
                <w:rFonts w:eastAsia="Batang"/>
              </w:rPr>
              <w:t>Each of the above topic contains its respective dynamic listing.</w:t>
            </w:r>
          </w:p>
        </w:tc>
      </w:tr>
      <w:tr w:rsidR="005769D1" w14:paraId="6A182F2F" w14:textId="77777777" w:rsidTr="00E67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2BF3E3" w14:textId="650BFF6C" w:rsidR="005769D1" w:rsidRDefault="005769D1" w:rsidP="005769D1">
            <w:pPr>
              <w:jc w:val="center"/>
              <w:rPr>
                <w:b w:val="0"/>
                <w:bCs w:val="0"/>
              </w:rPr>
            </w:pPr>
            <w:r>
              <w:rPr>
                <w:b w:val="0"/>
                <w:bCs w:val="0"/>
              </w:rPr>
              <w:lastRenderedPageBreak/>
              <w:t>REQ</w:t>
            </w:r>
            <w:r w:rsidR="00D743C3">
              <w:rPr>
                <w:b w:val="0"/>
                <w:bCs w:val="0"/>
              </w:rPr>
              <w:t>-10</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383A0F" w14:textId="3B1099A4" w:rsidR="005769D1" w:rsidRDefault="005769D1" w:rsidP="005769D1">
            <w:pPr>
              <w:spacing w:after="0"/>
              <w:jc w:val="left"/>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rPr>
              <w:t xml:space="preserve">Each item under </w:t>
            </w:r>
            <w:r>
              <w:rPr>
                <w:rFonts w:eastAsia="Batang"/>
              </w:rPr>
              <w:t xml:space="preserve">“Online lectures” </w:t>
            </w:r>
            <w:r>
              <w:rPr>
                <w:rFonts w:asciiTheme="minorHAnsi" w:hAnsiTheme="minorHAnsi" w:cstheme="minorHAnsi"/>
              </w:rPr>
              <w:t>namely, Tafsir and Hadith</w:t>
            </w:r>
            <w:r w:rsidRPr="00102767">
              <w:rPr>
                <w:rFonts w:asciiTheme="minorHAnsi" w:hAnsiTheme="minorHAnsi" w:cstheme="minorHAnsi"/>
              </w:rPr>
              <w:t xml:space="preserve"> </w:t>
            </w:r>
            <w:r>
              <w:rPr>
                <w:rFonts w:asciiTheme="minorHAnsi" w:hAnsiTheme="minorHAnsi" w:cstheme="minorHAnsi"/>
              </w:rPr>
              <w:t>when clicked will display</w:t>
            </w:r>
            <w:r w:rsidRPr="00102767">
              <w:rPr>
                <w:rFonts w:asciiTheme="minorHAnsi" w:hAnsiTheme="minorHAnsi" w:cstheme="minorHAnsi"/>
              </w:rPr>
              <w:t xml:space="preserve"> </w:t>
            </w:r>
            <w:r>
              <w:rPr>
                <w:rFonts w:asciiTheme="minorHAnsi" w:hAnsiTheme="minorHAnsi" w:cstheme="minorHAnsi"/>
              </w:rPr>
              <w:t>a dynamic listing of lectures respectively.</w:t>
            </w:r>
          </w:p>
        </w:tc>
      </w:tr>
      <w:tr w:rsidR="005769D1" w14:paraId="4097F7A6" w14:textId="77777777" w:rsidTr="00E675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62E98" w14:textId="1852B345" w:rsidR="005769D1" w:rsidRDefault="005769D1" w:rsidP="005769D1">
            <w:pPr>
              <w:jc w:val="center"/>
              <w:rPr>
                <w:b w:val="0"/>
                <w:bCs w:val="0"/>
              </w:rPr>
            </w:pPr>
            <w:r>
              <w:rPr>
                <w:b w:val="0"/>
                <w:bCs w:val="0"/>
              </w:rPr>
              <w:t>REQ</w:t>
            </w:r>
            <w:r w:rsidR="00D743C3">
              <w:rPr>
                <w:b w:val="0"/>
                <w:bCs w:val="0"/>
              </w:rPr>
              <w:t>-11</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662B4D" w14:textId="73EFC6BD" w:rsidR="005769D1" w:rsidRDefault="005769D1" w:rsidP="005769D1">
            <w:pPr>
              <w:spacing w:after="0"/>
              <w:jc w:val="left"/>
              <w:cnfStyle w:val="000000010000" w:firstRow="0" w:lastRow="0" w:firstColumn="0" w:lastColumn="0" w:oddVBand="0" w:evenVBand="0" w:oddHBand="0" w:evenHBand="1" w:firstRowFirstColumn="0" w:firstRowLastColumn="0" w:lastRowFirstColumn="0" w:lastRowLastColumn="0"/>
            </w:pPr>
            <w:r>
              <w:rPr>
                <w:rFonts w:asciiTheme="minorHAnsi" w:hAnsiTheme="minorHAnsi" w:cstheme="minorHAnsi"/>
              </w:rPr>
              <w:t>Upon clicking a selected audio lecture, the user is redirected to mixcloud.com site.</w:t>
            </w:r>
            <w:r w:rsidR="00DE4655">
              <w:rPr>
                <w:rFonts w:asciiTheme="minorHAnsi" w:hAnsiTheme="minorHAnsi" w:cstheme="minorHAnsi"/>
              </w:rPr>
              <w:t xml:space="preserve"> </w:t>
            </w:r>
          </w:p>
        </w:tc>
      </w:tr>
      <w:tr w:rsidR="00DE4655" w14:paraId="0C149137" w14:textId="77777777" w:rsidTr="00E67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26EB4F" w14:textId="0C13AE0B" w:rsidR="00DE4655" w:rsidRPr="00DE4655" w:rsidRDefault="00DE4655" w:rsidP="005769D1">
            <w:pPr>
              <w:jc w:val="center"/>
              <w:rPr>
                <w:b w:val="0"/>
                <w:bCs w:val="0"/>
              </w:rPr>
            </w:pPr>
            <w:r w:rsidRPr="00DE4655">
              <w:rPr>
                <w:b w:val="0"/>
                <w:bCs w:val="0"/>
              </w:rPr>
              <w:t>REQ-12</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1DD8D7" w14:textId="5274329E" w:rsidR="00DE4655" w:rsidRDefault="00DE4655" w:rsidP="003135CC">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Upon clicking a selected video lecture, the user will be </w:t>
            </w:r>
            <w:r w:rsidR="003135CC">
              <w:rPr>
                <w:rFonts w:asciiTheme="minorHAnsi" w:hAnsiTheme="minorHAnsi" w:cstheme="minorHAnsi"/>
              </w:rPr>
              <w:t>redirected to Al-Wahiyyan YouTube channel.</w:t>
            </w:r>
          </w:p>
        </w:tc>
      </w:tr>
      <w:tr w:rsidR="0054389A" w14:paraId="5E657AEF" w14:textId="77777777" w:rsidTr="00E6750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hideMark/>
          </w:tcPr>
          <w:p w14:paraId="21970ED1" w14:textId="499D087E" w:rsidR="0054389A" w:rsidRPr="00B213B1" w:rsidRDefault="00B54B55" w:rsidP="002C02FD">
            <w:pPr>
              <w:jc w:val="center"/>
              <w:rPr>
                <w:b w:val="0"/>
                <w:bCs w:val="0"/>
              </w:rPr>
            </w:pPr>
            <w:r>
              <w:rPr>
                <w:b w:val="0"/>
                <w:bCs w:val="0"/>
              </w:rPr>
              <w:t>REQ</w:t>
            </w:r>
            <w:r w:rsidR="00D743C3">
              <w:rPr>
                <w:b w:val="0"/>
                <w:bCs w:val="0"/>
              </w:rPr>
              <w:t>-1</w:t>
            </w:r>
            <w:r w:rsidR="002C02FD">
              <w:rPr>
                <w:b w:val="0"/>
                <w:bCs w:val="0"/>
              </w:rPr>
              <w:t>3</w:t>
            </w:r>
          </w:p>
        </w:tc>
        <w:tc>
          <w:tcPr>
            <w:tcW w:w="4249" w:type="pct"/>
          </w:tcPr>
          <w:p w14:paraId="3639BC94" w14:textId="03DF13F3" w:rsidR="00102767" w:rsidRPr="00102767" w:rsidRDefault="0073412C" w:rsidP="0010276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The “C</w:t>
            </w:r>
            <w:r w:rsidR="00102767" w:rsidRPr="00102767">
              <w:rPr>
                <w:rFonts w:asciiTheme="minorHAnsi" w:hAnsiTheme="minorHAnsi" w:cstheme="minorHAnsi"/>
              </w:rPr>
              <w:t>ourses</w:t>
            </w:r>
            <w:r>
              <w:rPr>
                <w:rFonts w:asciiTheme="minorHAnsi" w:hAnsiTheme="minorHAnsi" w:cstheme="minorHAnsi"/>
              </w:rPr>
              <w:t>”</w:t>
            </w:r>
            <w:r w:rsidR="00102767" w:rsidRPr="00102767">
              <w:rPr>
                <w:rFonts w:asciiTheme="minorHAnsi" w:hAnsiTheme="minorHAnsi" w:cstheme="minorHAnsi"/>
              </w:rPr>
              <w:t xml:space="preserve"> menu will contain the following items: </w:t>
            </w:r>
          </w:p>
          <w:p w14:paraId="60044764" w14:textId="77777777" w:rsidR="00102767" w:rsidRPr="00304382" w:rsidRDefault="00102767"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Tajweed</w:t>
            </w:r>
          </w:p>
          <w:p w14:paraId="1F33A810" w14:textId="3F1579FE" w:rsidR="00102767" w:rsidRPr="00304382" w:rsidRDefault="00B315A4"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Tafsi</w:t>
            </w:r>
            <w:r w:rsidR="00102767" w:rsidRPr="00304382">
              <w:rPr>
                <w:rFonts w:asciiTheme="minorHAnsi" w:hAnsiTheme="minorHAnsi" w:cstheme="minorHAnsi"/>
                <w:sz w:val="24"/>
                <w:szCs w:val="24"/>
              </w:rPr>
              <w:t>r</w:t>
            </w:r>
          </w:p>
          <w:p w14:paraId="3B203A33" w14:textId="1BC33466" w:rsidR="0054389A" w:rsidRPr="00102767" w:rsidRDefault="00102767"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304382">
              <w:rPr>
                <w:rFonts w:asciiTheme="minorHAnsi" w:hAnsiTheme="minorHAnsi" w:cstheme="minorHAnsi"/>
                <w:sz w:val="24"/>
                <w:szCs w:val="24"/>
              </w:rPr>
              <w:t>Hadith(Sahih Bukhari)</w:t>
            </w:r>
          </w:p>
        </w:tc>
      </w:tr>
      <w:tr w:rsidR="00AF2E4A" w14:paraId="7CC629D7" w14:textId="77777777" w:rsidTr="00E67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Pr>
          <w:p w14:paraId="35B368C6" w14:textId="5EB1CEEE" w:rsidR="00AF2E4A" w:rsidRDefault="007E0076" w:rsidP="002C02FD">
            <w:pPr>
              <w:jc w:val="center"/>
              <w:rPr>
                <w:b w:val="0"/>
                <w:bCs w:val="0"/>
              </w:rPr>
            </w:pPr>
            <w:r>
              <w:rPr>
                <w:b w:val="0"/>
                <w:bCs w:val="0"/>
              </w:rPr>
              <w:t>REQ</w:t>
            </w:r>
            <w:r w:rsidR="00D743C3">
              <w:rPr>
                <w:b w:val="0"/>
                <w:bCs w:val="0"/>
              </w:rPr>
              <w:t>-1</w:t>
            </w:r>
            <w:r w:rsidR="002C02FD">
              <w:rPr>
                <w:b w:val="0"/>
                <w:bCs w:val="0"/>
              </w:rPr>
              <w:t>4</w:t>
            </w:r>
          </w:p>
        </w:tc>
        <w:tc>
          <w:tcPr>
            <w:tcW w:w="4249" w:type="pct"/>
          </w:tcPr>
          <w:p w14:paraId="3EC73EEF" w14:textId="14B5BC4A" w:rsidR="00AF2E4A" w:rsidRDefault="00AF2E4A" w:rsidP="003839CE">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Each item under “Courses” </w:t>
            </w:r>
            <w:r w:rsidR="003839CE">
              <w:rPr>
                <w:rFonts w:asciiTheme="minorHAnsi" w:hAnsiTheme="minorHAnsi" w:cstheme="minorHAnsi"/>
              </w:rPr>
              <w:t>namely Tajweed, Tafsi</w:t>
            </w:r>
            <w:r>
              <w:rPr>
                <w:rFonts w:asciiTheme="minorHAnsi" w:hAnsiTheme="minorHAnsi" w:cstheme="minorHAnsi"/>
              </w:rPr>
              <w:t>r and Hadith</w:t>
            </w:r>
            <w:r w:rsidRPr="00102767">
              <w:rPr>
                <w:rFonts w:asciiTheme="minorHAnsi" w:hAnsiTheme="minorHAnsi" w:cstheme="minorHAnsi"/>
              </w:rPr>
              <w:t xml:space="preserve"> </w:t>
            </w:r>
            <w:r>
              <w:rPr>
                <w:rFonts w:asciiTheme="minorHAnsi" w:hAnsiTheme="minorHAnsi" w:cstheme="minorHAnsi"/>
              </w:rPr>
              <w:t>when clicked will display</w:t>
            </w:r>
            <w:r w:rsidRPr="00102767">
              <w:rPr>
                <w:rFonts w:asciiTheme="minorHAnsi" w:hAnsiTheme="minorHAnsi" w:cstheme="minorHAnsi"/>
              </w:rPr>
              <w:t xml:space="preserve"> </w:t>
            </w:r>
            <w:r>
              <w:rPr>
                <w:rFonts w:asciiTheme="minorHAnsi" w:hAnsiTheme="minorHAnsi" w:cstheme="minorHAnsi"/>
              </w:rPr>
              <w:t>a dynamic listing of courses respectively.</w:t>
            </w:r>
          </w:p>
        </w:tc>
      </w:tr>
      <w:tr w:rsidR="00AF2E4A" w14:paraId="3D2AE385" w14:textId="77777777" w:rsidTr="005769D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2A1CCE" w14:textId="01FAF6E3" w:rsidR="00AF2E4A" w:rsidRDefault="00AF4042" w:rsidP="00AF2E4A">
            <w:pPr>
              <w:jc w:val="center"/>
              <w:rPr>
                <w:b w:val="0"/>
                <w:bCs w:val="0"/>
              </w:rPr>
            </w:pPr>
            <w:r>
              <w:rPr>
                <w:b w:val="0"/>
                <w:bCs w:val="0"/>
              </w:rPr>
              <w:t>REQ</w:t>
            </w:r>
            <w:r w:rsidR="00D743C3">
              <w:rPr>
                <w:b w:val="0"/>
                <w:bCs w:val="0"/>
              </w:rPr>
              <w:t>-1</w:t>
            </w:r>
            <w:r w:rsidR="002C02FD">
              <w:rPr>
                <w:b w:val="0"/>
                <w:bCs w:val="0"/>
              </w:rPr>
              <w:t>5</w:t>
            </w:r>
            <w:bookmarkStart w:id="32" w:name="_GoBack"/>
            <w:bookmarkEnd w:id="32"/>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9FFFF3" w14:textId="55FF215E" w:rsidR="00AF2E4A" w:rsidRDefault="00AF4042" w:rsidP="00AF4042">
            <w:pPr>
              <w:jc w:val="left"/>
              <w:cnfStyle w:val="000000010000" w:firstRow="0" w:lastRow="0" w:firstColumn="0" w:lastColumn="0" w:oddVBand="0" w:evenVBand="0" w:oddHBand="0" w:evenHBand="1" w:firstRowFirstColumn="0" w:firstRowLastColumn="0" w:lastRowFirstColumn="0" w:lastRowLastColumn="0"/>
              <w:rPr>
                <w:rFonts w:eastAsia="Batang"/>
              </w:rPr>
            </w:pPr>
            <w:r>
              <w:rPr>
                <w:rFonts w:eastAsia="Batang"/>
              </w:rPr>
              <w:t>The student will get a reminder in the form of an email notification 3 days prior to the commencement of a course.</w:t>
            </w:r>
          </w:p>
        </w:tc>
      </w:tr>
    </w:tbl>
    <w:p w14:paraId="3734072F" w14:textId="77777777" w:rsidR="0054389A" w:rsidRDefault="0054389A" w:rsidP="0054389A"/>
    <w:p w14:paraId="48D74A18" w14:textId="69F98909" w:rsidR="00D224B6" w:rsidRPr="009E3C8B" w:rsidRDefault="00D224B6" w:rsidP="000063D0">
      <w:pPr>
        <w:pStyle w:val="Heading1"/>
        <w:numPr>
          <w:ilvl w:val="0"/>
          <w:numId w:val="5"/>
        </w:numPr>
        <w:tabs>
          <w:tab w:val="clear" w:pos="432"/>
          <w:tab w:val="clear" w:pos="1440"/>
          <w:tab w:val="left" w:pos="1080"/>
        </w:tabs>
        <w:ind w:left="1440" w:hanging="1440"/>
        <w:rPr>
          <w:rFonts w:eastAsia="Batang"/>
        </w:rPr>
      </w:pPr>
      <w:bookmarkStart w:id="33" w:name="_Toc507799060"/>
      <w:r w:rsidRPr="000063D0">
        <w:lastRenderedPageBreak/>
        <w:t>Non</w:t>
      </w:r>
      <w:r>
        <w:rPr>
          <w:rFonts w:eastAsia="Batang"/>
        </w:rPr>
        <w:t>-Functional Requirements</w:t>
      </w:r>
      <w:bookmarkEnd w:id="33"/>
    </w:p>
    <w:tbl>
      <w:tblPr>
        <w:tblStyle w:val="SADAD"/>
        <w:tblW w:w="5000" w:type="pct"/>
        <w:jc w:val="center"/>
        <w:tblLook w:val="04A0" w:firstRow="1" w:lastRow="0" w:firstColumn="1" w:lastColumn="0" w:noHBand="0" w:noVBand="1"/>
      </w:tblPr>
      <w:tblGrid>
        <w:gridCol w:w="1525"/>
        <w:gridCol w:w="8625"/>
      </w:tblGrid>
      <w:tr w:rsidR="00D224B6" w14:paraId="6EF8C7AD" w14:textId="77777777" w:rsidTr="00EB1E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hideMark/>
          </w:tcPr>
          <w:p w14:paraId="064249EC" w14:textId="77777777" w:rsidR="00D224B6" w:rsidRDefault="00D224B6" w:rsidP="00EB1EB8">
            <w:pPr>
              <w:pStyle w:val="TableFieldTitles"/>
              <w:rPr>
                <w:rFonts w:eastAsiaTheme="majorEastAsia"/>
              </w:rPr>
            </w:pPr>
            <w:r>
              <w:t>Ref #</w:t>
            </w:r>
          </w:p>
        </w:tc>
        <w:tc>
          <w:tcPr>
            <w:tcW w:w="4249" w:type="pct"/>
            <w:hideMark/>
          </w:tcPr>
          <w:p w14:paraId="381A95FC" w14:textId="77777777" w:rsidR="00D224B6" w:rsidRDefault="00D224B6" w:rsidP="00EB1EB8">
            <w:pPr>
              <w:pStyle w:val="TableFieldTitles"/>
              <w:cnfStyle w:val="100000000000" w:firstRow="1" w:lastRow="0" w:firstColumn="0" w:lastColumn="0" w:oddVBand="0" w:evenVBand="0" w:oddHBand="0" w:evenHBand="0" w:firstRowFirstColumn="0" w:firstRowLastColumn="0" w:lastRowFirstColumn="0" w:lastRowLastColumn="0"/>
            </w:pPr>
            <w:r>
              <w:t>Requirement</w:t>
            </w:r>
          </w:p>
        </w:tc>
      </w:tr>
      <w:tr w:rsidR="00D224B6" w14:paraId="7E5BE46A" w14:textId="77777777" w:rsidTr="00EB1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9111D99" w14:textId="0EB3728F" w:rsidR="00D224B6" w:rsidRPr="00282B3C" w:rsidRDefault="0046772E" w:rsidP="00EB1EB8">
            <w:pPr>
              <w:jc w:val="center"/>
              <w:rPr>
                <w:b w:val="0"/>
                <w:bCs w:val="0"/>
              </w:rPr>
            </w:pPr>
            <w:r w:rsidRPr="00282B3C">
              <w:rPr>
                <w:b w:val="0"/>
                <w:bCs w:val="0"/>
              </w:rPr>
              <w:t>NFR</w:t>
            </w:r>
            <w:r w:rsidR="00FB7D4C" w:rsidRPr="00282B3C">
              <w:rPr>
                <w:b w:val="0"/>
                <w:bCs w:val="0"/>
              </w:rPr>
              <w:t>-1</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A96A33" w14:textId="1DB6C5CB" w:rsidR="00D224B6" w:rsidRDefault="00394A58" w:rsidP="00B74865">
            <w:pPr>
              <w:cnfStyle w:val="000000100000" w:firstRow="0" w:lastRow="0" w:firstColumn="0" w:lastColumn="0" w:oddVBand="0" w:evenVBand="0" w:oddHBand="1" w:evenHBand="0" w:firstRowFirstColumn="0" w:firstRowLastColumn="0" w:lastRowFirstColumn="0" w:lastRowLastColumn="0"/>
            </w:pPr>
            <w:r w:rsidRPr="00394A58">
              <w:rPr>
                <w:rFonts w:asciiTheme="minorHAnsi" w:hAnsiTheme="minorHAnsi" w:cstheme="minorHAnsi"/>
              </w:rPr>
              <w:t>T</w:t>
            </w:r>
            <w:r w:rsidR="008A66DF">
              <w:rPr>
                <w:rFonts w:asciiTheme="minorHAnsi" w:hAnsiTheme="minorHAnsi" w:cstheme="minorHAnsi"/>
              </w:rPr>
              <w:t>he web content</w:t>
            </w:r>
            <w:r w:rsidRPr="00394A58">
              <w:rPr>
                <w:rFonts w:asciiTheme="minorHAnsi" w:hAnsiTheme="minorHAnsi" w:cstheme="minorHAnsi"/>
              </w:rPr>
              <w:t xml:space="preserve"> of the site </w:t>
            </w:r>
            <w:r w:rsidR="00B74865">
              <w:rPr>
                <w:rFonts w:asciiTheme="minorHAnsi" w:hAnsiTheme="minorHAnsi" w:cstheme="minorHAnsi"/>
              </w:rPr>
              <w:t>must</w:t>
            </w:r>
            <w:r w:rsidRPr="00394A58">
              <w:rPr>
                <w:rFonts w:asciiTheme="minorHAnsi" w:hAnsiTheme="minorHAnsi" w:cstheme="minorHAnsi"/>
              </w:rPr>
              <w:t xml:space="preserve"> be in English </w:t>
            </w:r>
            <w:r w:rsidR="00B74865">
              <w:rPr>
                <w:rFonts w:asciiTheme="minorHAnsi" w:hAnsiTheme="minorHAnsi" w:cstheme="minorHAnsi"/>
              </w:rPr>
              <w:t>language</w:t>
            </w:r>
            <w:r w:rsidRPr="00394A58">
              <w:rPr>
                <w:rFonts w:asciiTheme="minorHAnsi" w:hAnsiTheme="minorHAnsi" w:cstheme="minorHAnsi"/>
              </w:rPr>
              <w:t>.</w:t>
            </w:r>
          </w:p>
        </w:tc>
      </w:tr>
      <w:tr w:rsidR="00D224B6" w14:paraId="17495DC3" w14:textId="77777777" w:rsidTr="00EB1EB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hideMark/>
          </w:tcPr>
          <w:p w14:paraId="2656B810" w14:textId="153E7E64" w:rsidR="00D224B6" w:rsidRPr="00282B3C" w:rsidRDefault="0046772E" w:rsidP="00EB1EB8">
            <w:pPr>
              <w:jc w:val="center"/>
              <w:rPr>
                <w:b w:val="0"/>
                <w:bCs w:val="0"/>
              </w:rPr>
            </w:pPr>
            <w:r w:rsidRPr="00282B3C">
              <w:rPr>
                <w:b w:val="0"/>
                <w:bCs w:val="0"/>
              </w:rPr>
              <w:t>NFR</w:t>
            </w:r>
            <w:r w:rsidR="00D224B6" w:rsidRPr="00282B3C">
              <w:rPr>
                <w:b w:val="0"/>
                <w:bCs w:val="0"/>
              </w:rPr>
              <w:t>-</w:t>
            </w:r>
            <w:r w:rsidR="00FB7D4C" w:rsidRPr="00282B3C">
              <w:rPr>
                <w:b w:val="0"/>
                <w:bCs w:val="0"/>
              </w:rPr>
              <w:t>2</w:t>
            </w:r>
          </w:p>
        </w:tc>
        <w:tc>
          <w:tcPr>
            <w:tcW w:w="4249" w:type="pct"/>
          </w:tcPr>
          <w:p w14:paraId="67DFFF13" w14:textId="37ECBA19" w:rsidR="00D224B6" w:rsidRDefault="002F3A39" w:rsidP="002F3A39">
            <w:pPr>
              <w:jc w:val="left"/>
              <w:cnfStyle w:val="000000010000" w:firstRow="0" w:lastRow="0" w:firstColumn="0" w:lastColumn="0" w:oddVBand="0" w:evenVBand="0" w:oddHBand="0" w:evenHBand="1" w:firstRowFirstColumn="0" w:firstRowLastColumn="0" w:lastRowFirstColumn="0" w:lastRowLastColumn="0"/>
              <w:rPr>
                <w:rFonts w:eastAsia="Batang"/>
              </w:rPr>
            </w:pPr>
            <w:r>
              <w:rPr>
                <w:rFonts w:eastAsia="Batang"/>
              </w:rPr>
              <w:t xml:space="preserve">The portal design must cater to responsive user interface </w:t>
            </w:r>
            <w:r w:rsidR="00D1330F">
              <w:rPr>
                <w:rFonts w:eastAsia="Batang"/>
              </w:rPr>
              <w:t xml:space="preserve">i.e. </w:t>
            </w:r>
            <w:r w:rsidR="00905E3F">
              <w:rPr>
                <w:rFonts w:eastAsia="Batang"/>
              </w:rPr>
              <w:t>it must be compatible on web browser, mobile and tablets.</w:t>
            </w:r>
          </w:p>
        </w:tc>
      </w:tr>
      <w:tr w:rsidR="0046772E" w14:paraId="4CD2A483" w14:textId="77777777" w:rsidTr="00EB1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Pr>
          <w:p w14:paraId="50F072D7" w14:textId="19837CC6" w:rsidR="0046772E" w:rsidRPr="00282B3C" w:rsidRDefault="00AD6C31" w:rsidP="00EB1EB8">
            <w:pPr>
              <w:jc w:val="center"/>
              <w:rPr>
                <w:b w:val="0"/>
                <w:bCs w:val="0"/>
              </w:rPr>
            </w:pPr>
            <w:r w:rsidRPr="00282B3C">
              <w:rPr>
                <w:b w:val="0"/>
                <w:bCs w:val="0"/>
              </w:rPr>
              <w:t>NFR-</w:t>
            </w:r>
            <w:r w:rsidR="00FB7D4C" w:rsidRPr="00282B3C">
              <w:rPr>
                <w:b w:val="0"/>
                <w:bCs w:val="0"/>
              </w:rPr>
              <w:t>3</w:t>
            </w:r>
          </w:p>
        </w:tc>
        <w:tc>
          <w:tcPr>
            <w:tcW w:w="4249" w:type="pct"/>
          </w:tcPr>
          <w:p w14:paraId="64CC1E3D" w14:textId="09D1C339" w:rsidR="002C16E3" w:rsidRDefault="00AD6C31" w:rsidP="00C154A4">
            <w:pPr>
              <w:jc w:val="left"/>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The portal </w:t>
            </w:r>
            <w:r w:rsidR="00C154A4">
              <w:rPr>
                <w:rFonts w:eastAsia="Batang"/>
              </w:rPr>
              <w:t>must</w:t>
            </w:r>
            <w:r>
              <w:rPr>
                <w:rFonts w:eastAsia="Batang"/>
              </w:rPr>
              <w:t xml:space="preserve"> be compatible</w:t>
            </w:r>
            <w:r w:rsidR="007878F4">
              <w:rPr>
                <w:rFonts w:eastAsia="Batang"/>
              </w:rPr>
              <w:t xml:space="preserve"> to work on</w:t>
            </w:r>
            <w:r>
              <w:rPr>
                <w:rFonts w:eastAsia="Batang"/>
              </w:rPr>
              <w:t xml:space="preserve"> </w:t>
            </w:r>
            <w:r w:rsidR="001C6740">
              <w:rPr>
                <w:rFonts w:eastAsia="Batang"/>
              </w:rPr>
              <w:t>the following browsers</w:t>
            </w:r>
            <w:r w:rsidR="00A821E5">
              <w:rPr>
                <w:rFonts w:eastAsia="Batang"/>
              </w:rPr>
              <w:t xml:space="preserve"> </w:t>
            </w:r>
            <w:r w:rsidR="00C154A4">
              <w:rPr>
                <w:rFonts w:eastAsia="Batang"/>
              </w:rPr>
              <w:t>(</w:t>
            </w:r>
            <w:r w:rsidR="002C16E3">
              <w:rPr>
                <w:rFonts w:eastAsia="Batang"/>
              </w:rPr>
              <w:t xml:space="preserve">The versions </w:t>
            </w:r>
            <w:r w:rsidR="001F55C7">
              <w:rPr>
                <w:rFonts w:eastAsia="Batang"/>
              </w:rPr>
              <w:t xml:space="preserve">of the browsers </w:t>
            </w:r>
            <w:r w:rsidR="002C16E3">
              <w:rPr>
                <w:rFonts w:eastAsia="Batang"/>
              </w:rPr>
              <w:t>will be determined later</w:t>
            </w:r>
            <w:r w:rsidR="00C154A4">
              <w:rPr>
                <w:rFonts w:eastAsia="Batang"/>
              </w:rPr>
              <w:t>)</w:t>
            </w:r>
            <w:r w:rsidR="002C16E3">
              <w:rPr>
                <w:rFonts w:eastAsia="Batang"/>
              </w:rPr>
              <w:t>.</w:t>
            </w:r>
          </w:p>
          <w:p w14:paraId="46ADADED" w14:textId="77777777" w:rsidR="002C16E3" w:rsidRPr="00304382" w:rsidRDefault="00AD6C31"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 xml:space="preserve">Internet Explorer </w:t>
            </w:r>
          </w:p>
          <w:p w14:paraId="32243FE2" w14:textId="77777777" w:rsidR="0046772E" w:rsidRPr="00304382" w:rsidRDefault="00AD6C31"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Chrome</w:t>
            </w:r>
          </w:p>
          <w:p w14:paraId="33728E87" w14:textId="33B37DA5" w:rsidR="001C6740" w:rsidRPr="002C16E3" w:rsidRDefault="001C6740"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Batang"/>
              </w:rPr>
            </w:pPr>
            <w:r w:rsidRPr="00304382">
              <w:rPr>
                <w:rFonts w:asciiTheme="minorHAnsi" w:hAnsiTheme="minorHAnsi" w:cstheme="minorHAnsi"/>
                <w:sz w:val="24"/>
                <w:szCs w:val="24"/>
              </w:rPr>
              <w:t>Safari</w:t>
            </w:r>
          </w:p>
        </w:tc>
      </w:tr>
      <w:tr w:rsidR="00D224B6" w14:paraId="0A17DE03" w14:textId="77777777" w:rsidTr="00EB1EB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49EBDDB" w14:textId="6456857B" w:rsidR="00D224B6" w:rsidRPr="00282B3C" w:rsidRDefault="0046772E" w:rsidP="00EB1EB8">
            <w:pPr>
              <w:jc w:val="center"/>
              <w:rPr>
                <w:b w:val="0"/>
                <w:bCs w:val="0"/>
              </w:rPr>
            </w:pPr>
            <w:r w:rsidRPr="00282B3C">
              <w:rPr>
                <w:b w:val="0"/>
                <w:bCs w:val="0"/>
              </w:rPr>
              <w:t>NFR</w:t>
            </w:r>
            <w:r w:rsidR="00D224B6" w:rsidRPr="00282B3C">
              <w:rPr>
                <w:b w:val="0"/>
                <w:bCs w:val="0"/>
              </w:rPr>
              <w:t>-</w:t>
            </w:r>
            <w:r w:rsidR="00FB7D4C" w:rsidRPr="00282B3C">
              <w:rPr>
                <w:b w:val="0"/>
                <w:bCs w:val="0"/>
              </w:rPr>
              <w:t>4</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F7DCDE" w14:textId="249AE151" w:rsidR="00D224B6" w:rsidRDefault="00D1330F" w:rsidP="00C154A4">
            <w:pPr>
              <w:jc w:val="left"/>
              <w:cnfStyle w:val="000000010000" w:firstRow="0" w:lastRow="0" w:firstColumn="0" w:lastColumn="0" w:oddVBand="0" w:evenVBand="0" w:oddHBand="0" w:evenHBand="1" w:firstRowFirstColumn="0" w:firstRowLastColumn="0" w:lastRowFirstColumn="0" w:lastRowLastColumn="0"/>
              <w:rPr>
                <w:rFonts w:eastAsia="Batang"/>
              </w:rPr>
            </w:pPr>
            <w:r>
              <w:rPr>
                <w:rFonts w:eastAsia="Batang"/>
              </w:rPr>
              <w:t xml:space="preserve">The </w:t>
            </w:r>
            <w:r w:rsidR="00C154A4">
              <w:rPr>
                <w:rFonts w:eastAsia="Batang"/>
              </w:rPr>
              <w:t xml:space="preserve">following </w:t>
            </w:r>
            <w:r>
              <w:rPr>
                <w:rFonts w:eastAsia="Batang"/>
              </w:rPr>
              <w:t xml:space="preserve">file </w:t>
            </w:r>
            <w:r w:rsidR="008160F8">
              <w:rPr>
                <w:rFonts w:eastAsia="Batang"/>
              </w:rPr>
              <w:t xml:space="preserve">formats </w:t>
            </w:r>
            <w:r w:rsidR="00C154A4">
              <w:rPr>
                <w:rFonts w:eastAsia="Batang"/>
              </w:rPr>
              <w:t xml:space="preserve">must be </w:t>
            </w:r>
            <w:r w:rsidR="008160F8">
              <w:rPr>
                <w:rFonts w:eastAsia="Batang"/>
              </w:rPr>
              <w:t>supported to upload</w:t>
            </w:r>
            <w:r>
              <w:rPr>
                <w:rFonts w:eastAsia="Batang"/>
              </w:rPr>
              <w:t xml:space="preserve"> books</w:t>
            </w:r>
          </w:p>
          <w:p w14:paraId="6F3384D6" w14:textId="3EDDDB2B" w:rsidR="00D1330F" w:rsidRPr="00304382" w:rsidRDefault="00D1330F"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pdf</w:t>
            </w:r>
          </w:p>
          <w:p w14:paraId="1D728B25" w14:textId="602DE792" w:rsidR="00D1330F" w:rsidRPr="00304382" w:rsidRDefault="00D1330F"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docx</w:t>
            </w:r>
          </w:p>
          <w:p w14:paraId="4E50D751" w14:textId="5C19BBE8" w:rsidR="00D1330F" w:rsidRPr="00304382" w:rsidRDefault="00D1330F"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304382">
              <w:rPr>
                <w:rFonts w:asciiTheme="minorHAnsi" w:hAnsiTheme="minorHAnsi" w:cstheme="minorHAnsi"/>
                <w:sz w:val="24"/>
                <w:szCs w:val="24"/>
              </w:rPr>
              <w:t>jpeg</w:t>
            </w:r>
          </w:p>
          <w:p w14:paraId="08E6675C" w14:textId="624A9463" w:rsidR="00D1330F" w:rsidRPr="00D1330F" w:rsidRDefault="00D1330F"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eastAsia="Batang"/>
              </w:rPr>
            </w:pPr>
            <w:r w:rsidRPr="00304382">
              <w:rPr>
                <w:rFonts w:asciiTheme="minorHAnsi" w:hAnsiTheme="minorHAnsi" w:cstheme="minorHAnsi"/>
                <w:sz w:val="24"/>
                <w:szCs w:val="24"/>
              </w:rPr>
              <w:t>png</w:t>
            </w:r>
          </w:p>
        </w:tc>
      </w:tr>
      <w:tr w:rsidR="00D1330F" w14:paraId="0196A5D9" w14:textId="77777777" w:rsidTr="00EB1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484438" w14:textId="664B9972" w:rsidR="00D1330F" w:rsidRPr="00282B3C" w:rsidRDefault="00D1330F" w:rsidP="00D1330F">
            <w:pPr>
              <w:jc w:val="center"/>
              <w:rPr>
                <w:b w:val="0"/>
                <w:bCs w:val="0"/>
              </w:rPr>
            </w:pPr>
            <w:r w:rsidRPr="00282B3C">
              <w:rPr>
                <w:b w:val="0"/>
                <w:bCs w:val="0"/>
              </w:rPr>
              <w:t>NFR</w:t>
            </w:r>
            <w:r w:rsidR="008A66DF" w:rsidRPr="00282B3C">
              <w:rPr>
                <w:b w:val="0"/>
                <w:bCs w:val="0"/>
              </w:rPr>
              <w:t>-</w:t>
            </w:r>
            <w:r w:rsidR="00FB7D4C" w:rsidRPr="00282B3C">
              <w:rPr>
                <w:b w:val="0"/>
                <w:bCs w:val="0"/>
              </w:rPr>
              <w:t>5</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3686A4" w14:textId="77777777" w:rsidR="00C154A4" w:rsidRDefault="00D1330F" w:rsidP="00C154A4">
            <w:pPr>
              <w:jc w:val="left"/>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 xml:space="preserve">The </w:t>
            </w:r>
            <w:r w:rsidR="00C154A4">
              <w:rPr>
                <w:rFonts w:eastAsia="Batang"/>
              </w:rPr>
              <w:t xml:space="preserve">following </w:t>
            </w:r>
            <w:r>
              <w:rPr>
                <w:rFonts w:eastAsia="Batang"/>
              </w:rPr>
              <w:t xml:space="preserve">file format </w:t>
            </w:r>
            <w:r w:rsidR="00C154A4">
              <w:rPr>
                <w:rFonts w:eastAsia="Batang"/>
              </w:rPr>
              <w:t xml:space="preserve">must be </w:t>
            </w:r>
            <w:r w:rsidR="008160F8">
              <w:rPr>
                <w:rFonts w:eastAsia="Batang"/>
              </w:rPr>
              <w:t xml:space="preserve">supported to upload </w:t>
            </w:r>
            <w:r>
              <w:rPr>
                <w:rFonts w:eastAsia="Batang"/>
              </w:rPr>
              <w:t xml:space="preserve">for audio lectures </w:t>
            </w:r>
          </w:p>
          <w:p w14:paraId="136E17E0" w14:textId="05D81A13" w:rsidR="00D1330F" w:rsidRPr="00D1330F" w:rsidRDefault="00D1330F" w:rsidP="00645296">
            <w:pPr>
              <w:pStyle w:val="ListParagraph"/>
              <w:numPr>
                <w:ilvl w:val="0"/>
                <w:numId w:val="17"/>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Batang"/>
              </w:rPr>
            </w:pPr>
            <w:r w:rsidRPr="00304382">
              <w:rPr>
                <w:rFonts w:asciiTheme="minorHAnsi" w:hAnsiTheme="minorHAnsi" w:cstheme="minorHAnsi"/>
                <w:sz w:val="24"/>
                <w:szCs w:val="24"/>
              </w:rPr>
              <w:t>mp3</w:t>
            </w:r>
          </w:p>
        </w:tc>
      </w:tr>
      <w:tr w:rsidR="00992E6C" w14:paraId="0F2B987D" w14:textId="77777777" w:rsidTr="00EB1EB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761F2F" w14:textId="1C68BD8C" w:rsidR="00992E6C" w:rsidRPr="00282B3C" w:rsidRDefault="00992E6C" w:rsidP="00992E6C">
            <w:pPr>
              <w:jc w:val="center"/>
              <w:rPr>
                <w:b w:val="0"/>
                <w:bCs w:val="0"/>
              </w:rPr>
            </w:pPr>
            <w:r w:rsidRPr="00282B3C">
              <w:rPr>
                <w:b w:val="0"/>
                <w:bCs w:val="0"/>
              </w:rPr>
              <w:t>NFR-6</w:t>
            </w:r>
          </w:p>
        </w:tc>
        <w:tc>
          <w:tcPr>
            <w:tcW w:w="4249"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29080" w14:textId="4B30A79C" w:rsidR="00992E6C" w:rsidRDefault="00992E6C" w:rsidP="00992E6C">
            <w:pPr>
              <w:jc w:val="left"/>
              <w:cnfStyle w:val="000000010000" w:firstRow="0" w:lastRow="0" w:firstColumn="0" w:lastColumn="0" w:oddVBand="0" w:evenVBand="0" w:oddHBand="0" w:evenHBand="1" w:firstRowFirstColumn="0" w:firstRowLastColumn="0" w:lastRowFirstColumn="0" w:lastRowLastColumn="0"/>
              <w:rPr>
                <w:rFonts w:eastAsia="Batang"/>
              </w:rPr>
            </w:pPr>
            <w:r>
              <w:rPr>
                <w:rFonts w:eastAsia="Batang"/>
              </w:rPr>
              <w:t>The following file format must be supported to download students in bulk</w:t>
            </w:r>
          </w:p>
          <w:p w14:paraId="05970F1E" w14:textId="3F2A28E6" w:rsidR="00992E6C" w:rsidRPr="00992E6C" w:rsidRDefault="00992E6C" w:rsidP="00645296">
            <w:pPr>
              <w:pStyle w:val="ListParagraph"/>
              <w:numPr>
                <w:ilvl w:val="0"/>
                <w:numId w:val="17"/>
              </w:numPr>
              <w:spacing w:after="0" w:line="240" w:lineRule="auto"/>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excel</w:t>
            </w:r>
          </w:p>
        </w:tc>
      </w:tr>
    </w:tbl>
    <w:p w14:paraId="495E7C67" w14:textId="267BF862" w:rsidR="00D224B6" w:rsidRPr="00B42C06" w:rsidRDefault="00D224B6" w:rsidP="0054389A"/>
    <w:p w14:paraId="08883533" w14:textId="77777777" w:rsidR="00DE6838" w:rsidRDefault="00DE6838" w:rsidP="000063D0">
      <w:pPr>
        <w:pStyle w:val="Heading1"/>
        <w:numPr>
          <w:ilvl w:val="0"/>
          <w:numId w:val="5"/>
        </w:numPr>
        <w:tabs>
          <w:tab w:val="clear" w:pos="432"/>
          <w:tab w:val="clear" w:pos="1440"/>
          <w:tab w:val="left" w:pos="1080"/>
        </w:tabs>
        <w:ind w:left="1440" w:hanging="1440"/>
      </w:pPr>
      <w:bookmarkStart w:id="34" w:name="_Toc507799061"/>
      <w:r>
        <w:lastRenderedPageBreak/>
        <w:t>Business Uses Cases</w:t>
      </w:r>
      <w:bookmarkEnd w:id="34"/>
    </w:p>
    <w:p w14:paraId="1C188088" w14:textId="3EC93967" w:rsidR="00DE6838" w:rsidRDefault="00DE6838" w:rsidP="007723FB">
      <w:pPr>
        <w:pStyle w:val="NormalIndent"/>
        <w:ind w:left="1080"/>
      </w:pPr>
      <w:r>
        <w:t xml:space="preserve">This section specifies the </w:t>
      </w:r>
      <w:r w:rsidR="008966CD">
        <w:t xml:space="preserve">actors involved </w:t>
      </w:r>
      <w:r w:rsidR="007723FB">
        <w:t xml:space="preserve">in using the system </w:t>
      </w:r>
      <w:r w:rsidR="008966CD">
        <w:t xml:space="preserve">and the </w:t>
      </w:r>
      <w:r w:rsidR="007723FB">
        <w:t>description</w:t>
      </w:r>
      <w:r>
        <w:t xml:space="preserve"> </w:t>
      </w:r>
      <w:r w:rsidR="007723FB">
        <w:t>of</w:t>
      </w:r>
      <w:r>
        <w:t xml:space="preserve"> each business use case included in scope.</w:t>
      </w:r>
    </w:p>
    <w:p w14:paraId="005235E1" w14:textId="6C6D9002" w:rsidR="00BC6ABE" w:rsidRDefault="00BC6ABE" w:rsidP="000063D0">
      <w:pPr>
        <w:pStyle w:val="Heading2"/>
        <w:numPr>
          <w:ilvl w:val="1"/>
          <w:numId w:val="5"/>
        </w:numPr>
        <w:tabs>
          <w:tab w:val="clear" w:pos="1440"/>
          <w:tab w:val="clear" w:pos="3696"/>
          <w:tab w:val="left" w:pos="1080"/>
        </w:tabs>
        <w:ind w:left="1440" w:hanging="1440"/>
      </w:pPr>
      <w:bookmarkStart w:id="35" w:name="_Toc507799062"/>
      <w:r w:rsidRPr="009C20A0">
        <w:t>Actors</w:t>
      </w:r>
      <w:bookmarkEnd w:id="30"/>
      <w:bookmarkEnd w:id="35"/>
    </w:p>
    <w:p w14:paraId="6CE99A4E" w14:textId="319B02FF" w:rsidR="00BC6ABE" w:rsidRDefault="00BC6ABE" w:rsidP="00172DEE">
      <w:pPr>
        <w:pStyle w:val="NormalIndent"/>
        <w:ind w:left="1080"/>
      </w:pPr>
      <w:r w:rsidRPr="00AE01B6">
        <w:t>Th</w:t>
      </w:r>
      <w:r w:rsidR="00616594">
        <w:t xml:space="preserve">e </w:t>
      </w:r>
      <w:r w:rsidR="00B42C06">
        <w:t>users that</w:t>
      </w:r>
      <w:r w:rsidR="00E47FF0">
        <w:t xml:space="preserve"> </w:t>
      </w:r>
      <w:r w:rsidRPr="00AE01B6">
        <w:t>interact with the system</w:t>
      </w:r>
      <w:r w:rsidR="00616594">
        <w:t xml:space="preserve"> are as follows:</w:t>
      </w:r>
    </w:p>
    <w:p w14:paraId="16CD3985" w14:textId="10DC9CD7" w:rsidR="009F3DC3" w:rsidRDefault="009F3DC3" w:rsidP="00645296">
      <w:pPr>
        <w:pStyle w:val="NormalIndent"/>
        <w:numPr>
          <w:ilvl w:val="0"/>
          <w:numId w:val="15"/>
        </w:numPr>
      </w:pPr>
      <w:r>
        <w:t>Guest user</w:t>
      </w:r>
    </w:p>
    <w:p w14:paraId="0F894ECF" w14:textId="1FF64BA1" w:rsidR="00616594" w:rsidRDefault="00616594" w:rsidP="00645296">
      <w:pPr>
        <w:pStyle w:val="NormalIndent"/>
        <w:numPr>
          <w:ilvl w:val="0"/>
          <w:numId w:val="15"/>
        </w:numPr>
      </w:pPr>
      <w:r>
        <w:t>Student</w:t>
      </w:r>
    </w:p>
    <w:p w14:paraId="3E7169D8" w14:textId="48E4F622" w:rsidR="00616594" w:rsidRDefault="00616594" w:rsidP="00645296">
      <w:pPr>
        <w:pStyle w:val="NormalIndent"/>
        <w:numPr>
          <w:ilvl w:val="0"/>
          <w:numId w:val="15"/>
        </w:numPr>
      </w:pPr>
      <w:r>
        <w:t>Administrator</w:t>
      </w:r>
    </w:p>
    <w:p w14:paraId="3488C694" w14:textId="77777777" w:rsidR="007C3C99" w:rsidRDefault="007C3C99">
      <w:pPr>
        <w:spacing w:before="0" w:after="0"/>
        <w:jc w:val="left"/>
        <w:rPr>
          <w:b/>
          <w:spacing w:val="-10"/>
          <w:kern w:val="28"/>
          <w:sz w:val="36"/>
        </w:rPr>
      </w:pPr>
      <w:bookmarkStart w:id="36" w:name="_Toc283735021"/>
      <w:r>
        <w:br w:type="page"/>
      </w:r>
    </w:p>
    <w:p w14:paraId="665EF776" w14:textId="02907521" w:rsidR="00463687" w:rsidRPr="0066468A" w:rsidRDefault="00463687" w:rsidP="000063D0">
      <w:pPr>
        <w:pStyle w:val="Heading2"/>
        <w:numPr>
          <w:ilvl w:val="1"/>
          <w:numId w:val="5"/>
        </w:numPr>
        <w:tabs>
          <w:tab w:val="clear" w:pos="1440"/>
          <w:tab w:val="clear" w:pos="3696"/>
          <w:tab w:val="left" w:pos="1080"/>
        </w:tabs>
        <w:ind w:left="1440" w:hanging="1440"/>
      </w:pPr>
      <w:bookmarkStart w:id="37" w:name="_Toc283735029"/>
      <w:bookmarkStart w:id="38" w:name="_Toc507799063"/>
      <w:bookmarkEnd w:id="36"/>
      <w:r w:rsidRPr="0066468A">
        <w:lastRenderedPageBreak/>
        <w:t>Use Case Diagram</w:t>
      </w:r>
      <w:bookmarkEnd w:id="37"/>
      <w:bookmarkEnd w:id="38"/>
    </w:p>
    <w:p w14:paraId="644868B8" w14:textId="484E9A0B" w:rsidR="00463687" w:rsidRDefault="00463687" w:rsidP="0048419B">
      <w:pPr>
        <w:pStyle w:val="NormalIndent"/>
        <w:ind w:left="1080"/>
      </w:pPr>
      <w:r>
        <w:t>The following diagram</w:t>
      </w:r>
      <w:r w:rsidR="00024BEA">
        <w:t>s</w:t>
      </w:r>
      <w:r>
        <w:t xml:space="preserve"> indicates the use cases and all their </w:t>
      </w:r>
      <w:r w:rsidRPr="0022054F">
        <w:t>direct</w:t>
      </w:r>
      <w:r>
        <w:t xml:space="preserve"> relationships with each other and their associations with actors</w:t>
      </w:r>
    </w:p>
    <w:p w14:paraId="5D975AC9" w14:textId="44F9DD1B" w:rsidR="003327AD" w:rsidRDefault="006527B9" w:rsidP="006527B9">
      <w:pPr>
        <w:pStyle w:val="Heading3"/>
        <w:tabs>
          <w:tab w:val="clear" w:pos="720"/>
          <w:tab w:val="clear" w:pos="1440"/>
          <w:tab w:val="num" w:pos="1080"/>
        </w:tabs>
        <w:ind w:left="1440" w:hanging="1440"/>
      </w:pPr>
      <w:r>
        <w:t>Student Use Case Diagram</w:t>
      </w:r>
    </w:p>
    <w:p w14:paraId="16D06143" w14:textId="5F43A103" w:rsidR="001B090B" w:rsidRDefault="003327AD" w:rsidP="001B090B">
      <w:pPr>
        <w:pStyle w:val="NormalIndent"/>
        <w:ind w:left="180"/>
      </w:pPr>
      <w:r w:rsidRPr="003327AD">
        <w:rPr>
          <w:noProof/>
        </w:rPr>
        <w:drawing>
          <wp:inline distT="0" distB="0" distL="0" distR="0" wp14:anchorId="42EC7CB4" wp14:editId="6636A26D">
            <wp:extent cx="4970207" cy="6364938"/>
            <wp:effectExtent l="0" t="0" r="0" b="0"/>
            <wp:docPr id="196" name="Picture 196" descr="C:\Users\shahjahm\Desktop\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hjahm\Desktop\stud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1611" cy="6405155"/>
                    </a:xfrm>
                    <a:prstGeom prst="rect">
                      <a:avLst/>
                    </a:prstGeom>
                    <a:noFill/>
                    <a:ln>
                      <a:noFill/>
                    </a:ln>
                  </pic:spPr>
                </pic:pic>
              </a:graphicData>
            </a:graphic>
          </wp:inline>
        </w:drawing>
      </w:r>
    </w:p>
    <w:p w14:paraId="5193EBD7" w14:textId="627F5930" w:rsidR="00A14A45" w:rsidRDefault="00C113A7" w:rsidP="00A14A45">
      <w:pPr>
        <w:pStyle w:val="Heading3"/>
        <w:tabs>
          <w:tab w:val="clear" w:pos="720"/>
          <w:tab w:val="clear" w:pos="1440"/>
          <w:tab w:val="num" w:pos="1080"/>
        </w:tabs>
        <w:ind w:left="1440" w:hanging="1440"/>
      </w:pPr>
      <w:r>
        <w:lastRenderedPageBreak/>
        <w:t>Administrator</w:t>
      </w:r>
      <w:r w:rsidR="00A14A45">
        <w:t xml:space="preserve"> Use Case Diagram</w:t>
      </w:r>
    </w:p>
    <w:p w14:paraId="33747EAE" w14:textId="66D9F921" w:rsidR="00A5682C" w:rsidRPr="00A5682C" w:rsidRDefault="005D1F4C" w:rsidP="00A5682C">
      <w:pPr>
        <w:pStyle w:val="NormalIndent"/>
      </w:pPr>
      <w:r>
        <w:rPr>
          <w:noProof/>
        </w:rPr>
        <w:drawing>
          <wp:inline distT="0" distB="0" distL="0" distR="0" wp14:anchorId="53375402" wp14:editId="21F82C7A">
            <wp:extent cx="4484370" cy="7406640"/>
            <wp:effectExtent l="0" t="0" r="0" b="3810"/>
            <wp:docPr id="1" name="Picture 1" descr="C:\Users\shahjahm\Desktop\Admin.png"/>
            <wp:cNvGraphicFramePr/>
            <a:graphic xmlns:a="http://schemas.openxmlformats.org/drawingml/2006/main">
              <a:graphicData uri="http://schemas.openxmlformats.org/drawingml/2006/picture">
                <pic:pic xmlns:pic="http://schemas.openxmlformats.org/drawingml/2006/picture">
                  <pic:nvPicPr>
                    <pic:cNvPr id="1" name="Picture 1" descr="C:\Users\shahjahm\Desktop\Admin.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4370" cy="7406640"/>
                    </a:xfrm>
                    <a:prstGeom prst="rect">
                      <a:avLst/>
                    </a:prstGeom>
                    <a:noFill/>
                    <a:ln>
                      <a:noFill/>
                    </a:ln>
                  </pic:spPr>
                </pic:pic>
              </a:graphicData>
            </a:graphic>
          </wp:inline>
        </w:drawing>
      </w:r>
    </w:p>
    <w:p w14:paraId="2A753351" w14:textId="6D3E69AA" w:rsidR="00113C07" w:rsidRDefault="00113C07" w:rsidP="000063D0">
      <w:pPr>
        <w:pStyle w:val="Heading2"/>
        <w:numPr>
          <w:ilvl w:val="1"/>
          <w:numId w:val="5"/>
        </w:numPr>
        <w:tabs>
          <w:tab w:val="clear" w:pos="1440"/>
          <w:tab w:val="clear" w:pos="3696"/>
          <w:tab w:val="left" w:pos="1080"/>
        </w:tabs>
        <w:ind w:left="1440" w:hanging="1440"/>
      </w:pPr>
      <w:bookmarkStart w:id="39" w:name="_Toc507799064"/>
      <w:r>
        <w:lastRenderedPageBreak/>
        <w:t>Use Cases</w:t>
      </w:r>
      <w:bookmarkEnd w:id="39"/>
    </w:p>
    <w:tbl>
      <w:tblPr>
        <w:tblStyle w:val="SADAD1"/>
        <w:tblW w:w="4206" w:type="pct"/>
        <w:tblInd w:w="1160" w:type="dxa"/>
        <w:tblLayout w:type="fixed"/>
        <w:tblLook w:val="0420" w:firstRow="1" w:lastRow="0" w:firstColumn="0" w:lastColumn="0" w:noHBand="0" w:noVBand="1"/>
      </w:tblPr>
      <w:tblGrid>
        <w:gridCol w:w="1826"/>
        <w:gridCol w:w="2584"/>
        <w:gridCol w:w="4128"/>
      </w:tblGrid>
      <w:tr w:rsidR="00BC3CF1" w:rsidRPr="004F053B" w14:paraId="1890E9AC" w14:textId="77777777" w:rsidTr="00AC51BA">
        <w:trPr>
          <w:cnfStyle w:val="100000000000" w:firstRow="1" w:lastRow="0" w:firstColumn="0" w:lastColumn="0" w:oddVBand="0" w:evenVBand="0" w:oddHBand="0" w:evenHBand="0" w:firstRowFirstColumn="0" w:firstRowLastColumn="0" w:lastRowFirstColumn="0" w:lastRowLastColumn="0"/>
        </w:trPr>
        <w:tc>
          <w:tcPr>
            <w:tcW w:w="1826" w:type="dxa"/>
          </w:tcPr>
          <w:p w14:paraId="481842F0" w14:textId="77777777" w:rsidR="00BC3CF1" w:rsidRPr="00D2638A" w:rsidRDefault="00BC3CF1" w:rsidP="00EB1EB8">
            <w:pPr>
              <w:pStyle w:val="NormalIndent"/>
              <w:ind w:left="0"/>
              <w:jc w:val="center"/>
              <w:rPr>
                <w:b w:val="0"/>
                <w:bCs w:val="0"/>
              </w:rPr>
            </w:pPr>
            <w:bookmarkStart w:id="40" w:name="_Toc287688052"/>
            <w:r w:rsidRPr="00D2638A">
              <w:rPr>
                <w:b w:val="0"/>
                <w:bCs w:val="0"/>
              </w:rPr>
              <w:t>Role</w:t>
            </w:r>
          </w:p>
        </w:tc>
        <w:tc>
          <w:tcPr>
            <w:tcW w:w="2584" w:type="dxa"/>
          </w:tcPr>
          <w:p w14:paraId="65CCCE3F" w14:textId="77777777" w:rsidR="00BC3CF1" w:rsidRPr="00033E3C" w:rsidRDefault="00BC3CF1" w:rsidP="00EB1EB8">
            <w:pPr>
              <w:pStyle w:val="TableFieldTitles"/>
              <w:rPr>
                <w:b w:val="0"/>
              </w:rPr>
            </w:pPr>
            <w:r w:rsidRPr="00033E3C">
              <w:rPr>
                <w:b w:val="0"/>
              </w:rPr>
              <w:t>Use Case</w:t>
            </w:r>
          </w:p>
        </w:tc>
        <w:tc>
          <w:tcPr>
            <w:tcW w:w="4128" w:type="dxa"/>
          </w:tcPr>
          <w:p w14:paraId="7D1137A7" w14:textId="6CD564DC" w:rsidR="00BC3CF1" w:rsidRPr="00033E3C" w:rsidRDefault="00637507" w:rsidP="00EB1EB8">
            <w:pPr>
              <w:pStyle w:val="TableFieldTitles"/>
              <w:rPr>
                <w:b w:val="0"/>
              </w:rPr>
            </w:pPr>
            <w:r>
              <w:rPr>
                <w:b w:val="0"/>
              </w:rPr>
              <w:t xml:space="preserve">Use Case </w:t>
            </w:r>
            <w:r w:rsidR="00BC3CF1">
              <w:rPr>
                <w:b w:val="0"/>
              </w:rPr>
              <w:t>Description</w:t>
            </w:r>
          </w:p>
        </w:tc>
      </w:tr>
      <w:tr w:rsidR="00AC51BA" w:rsidRPr="00B831A3" w14:paraId="3CE7D292"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val="restart"/>
          </w:tcPr>
          <w:p w14:paraId="0A612376" w14:textId="77777777" w:rsidR="00BC3CF1" w:rsidRPr="001C0EFB" w:rsidRDefault="00BC3CF1" w:rsidP="00EB1EB8">
            <w:pPr>
              <w:pStyle w:val="NormalIndent"/>
              <w:ind w:left="0"/>
            </w:pPr>
            <w:r>
              <w:t>Student</w:t>
            </w:r>
          </w:p>
        </w:tc>
        <w:tc>
          <w:tcPr>
            <w:tcW w:w="2584" w:type="dxa"/>
          </w:tcPr>
          <w:p w14:paraId="4B9A0D47" w14:textId="6FE4505B" w:rsidR="00BC3CF1" w:rsidRPr="00B831A3" w:rsidRDefault="00F1015E" w:rsidP="00AC51BA">
            <w:pPr>
              <w:jc w:val="left"/>
            </w:pPr>
            <w:r>
              <w:t>Create p</w:t>
            </w:r>
            <w:r w:rsidR="00BC3CF1">
              <w:t>rofile</w:t>
            </w:r>
          </w:p>
        </w:tc>
        <w:tc>
          <w:tcPr>
            <w:tcW w:w="4128" w:type="dxa"/>
          </w:tcPr>
          <w:p w14:paraId="6FFC4B76" w14:textId="47DA047F" w:rsidR="00BC3CF1" w:rsidRDefault="001A4F6B" w:rsidP="00EB1EB8">
            <w:pPr>
              <w:jc w:val="left"/>
            </w:pPr>
            <w:r>
              <w:t>The system will allows a</w:t>
            </w:r>
            <w:r w:rsidR="00EB1EB8">
              <w:t xml:space="preserve"> guest</w:t>
            </w:r>
            <w:r>
              <w:t xml:space="preserve"> user to create his/her profile.</w:t>
            </w:r>
          </w:p>
        </w:tc>
      </w:tr>
      <w:tr w:rsidR="00C70D86" w:rsidRPr="00B831A3" w14:paraId="5EFBEE08"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0ECDF8B3" w14:textId="77777777" w:rsidR="00C70D86" w:rsidRDefault="00C70D86" w:rsidP="00EB1EB8">
            <w:pPr>
              <w:pStyle w:val="NormalIndent"/>
              <w:ind w:left="0"/>
            </w:pPr>
          </w:p>
        </w:tc>
        <w:tc>
          <w:tcPr>
            <w:tcW w:w="2584" w:type="dxa"/>
          </w:tcPr>
          <w:p w14:paraId="0ECA9DE8" w14:textId="645EA053" w:rsidR="00C70D86" w:rsidRDefault="00F1015E" w:rsidP="00AC51BA">
            <w:pPr>
              <w:jc w:val="left"/>
            </w:pPr>
            <w:r>
              <w:t>Update p</w:t>
            </w:r>
            <w:r w:rsidR="00C70D86">
              <w:t>rofile</w:t>
            </w:r>
          </w:p>
        </w:tc>
        <w:tc>
          <w:tcPr>
            <w:tcW w:w="4128" w:type="dxa"/>
          </w:tcPr>
          <w:p w14:paraId="0E188D93" w14:textId="54133413" w:rsidR="00C70D86" w:rsidRDefault="001A4F6B" w:rsidP="00EB1EB8">
            <w:pPr>
              <w:jc w:val="left"/>
            </w:pPr>
            <w:r>
              <w:t>The system allows</w:t>
            </w:r>
            <w:r w:rsidR="00EB1EB8">
              <w:t xml:space="preserve"> a registered </w:t>
            </w:r>
            <w:r>
              <w:t>user to update his/her profile.</w:t>
            </w:r>
          </w:p>
        </w:tc>
      </w:tr>
      <w:tr w:rsidR="00585BAE" w:rsidRPr="00B831A3" w14:paraId="61482A8E"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26ED8EEF" w14:textId="77777777" w:rsidR="00585BAE" w:rsidRDefault="00585BAE" w:rsidP="00EB1EB8">
            <w:pPr>
              <w:pStyle w:val="NormalIndent"/>
              <w:ind w:left="0"/>
            </w:pPr>
          </w:p>
        </w:tc>
        <w:tc>
          <w:tcPr>
            <w:tcW w:w="2584" w:type="dxa"/>
          </w:tcPr>
          <w:p w14:paraId="029123BF" w14:textId="111F56D4" w:rsidR="00585BAE" w:rsidRDefault="00EB1EB8" w:rsidP="00AC51BA">
            <w:pPr>
              <w:jc w:val="left"/>
            </w:pPr>
            <w:r>
              <w:t>Sign In</w:t>
            </w:r>
          </w:p>
        </w:tc>
        <w:tc>
          <w:tcPr>
            <w:tcW w:w="4128" w:type="dxa"/>
          </w:tcPr>
          <w:p w14:paraId="1514FD5A" w14:textId="01285291" w:rsidR="00585BAE" w:rsidRDefault="001A4F6B" w:rsidP="00EB1EB8">
            <w:pPr>
              <w:jc w:val="left"/>
            </w:pPr>
            <w:r>
              <w:t xml:space="preserve">The system allows </w:t>
            </w:r>
            <w:r w:rsidR="00EB1EB8">
              <w:t xml:space="preserve">a registered </w:t>
            </w:r>
            <w:r>
              <w:t>user to login using his/her credentials.</w:t>
            </w:r>
          </w:p>
        </w:tc>
      </w:tr>
      <w:tr w:rsidR="00585BAE" w:rsidRPr="00B831A3" w14:paraId="252228F9"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248609AD" w14:textId="77777777" w:rsidR="00BC3CF1" w:rsidRPr="001C0EFB" w:rsidRDefault="00BC3CF1" w:rsidP="00EB1EB8">
            <w:pPr>
              <w:pStyle w:val="NormalIndent"/>
            </w:pPr>
          </w:p>
        </w:tc>
        <w:tc>
          <w:tcPr>
            <w:tcW w:w="2584" w:type="dxa"/>
          </w:tcPr>
          <w:p w14:paraId="452DF522" w14:textId="02F42DAA" w:rsidR="00BC3CF1" w:rsidRPr="00B831A3" w:rsidRDefault="00EB1EB8" w:rsidP="00AC51BA">
            <w:pPr>
              <w:jc w:val="left"/>
            </w:pPr>
            <w:r>
              <w:t>Enroll</w:t>
            </w:r>
            <w:r w:rsidR="00BC3CF1">
              <w:t xml:space="preserve"> for course</w:t>
            </w:r>
          </w:p>
        </w:tc>
        <w:tc>
          <w:tcPr>
            <w:tcW w:w="4128" w:type="dxa"/>
          </w:tcPr>
          <w:p w14:paraId="0F21F78A" w14:textId="246C2588" w:rsidR="00BC3CF1" w:rsidRDefault="001F0C10" w:rsidP="00EB1EB8">
            <w:pPr>
              <w:jc w:val="left"/>
            </w:pPr>
            <w:r>
              <w:t xml:space="preserve">The system allows </w:t>
            </w:r>
            <w:r w:rsidR="00EB1EB8">
              <w:t xml:space="preserve">a registered user or a guest user </w:t>
            </w:r>
            <w:r>
              <w:t xml:space="preserve">to </w:t>
            </w:r>
            <w:r w:rsidR="00EB1EB8">
              <w:t xml:space="preserve">enroll for available </w:t>
            </w:r>
            <w:r>
              <w:t>courses.</w:t>
            </w:r>
          </w:p>
        </w:tc>
      </w:tr>
      <w:tr w:rsidR="00055F18" w:rsidRPr="00B831A3" w14:paraId="756CEC4C"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3A9286C1" w14:textId="77777777" w:rsidR="00055F18" w:rsidRPr="001C0EFB" w:rsidRDefault="00055F18" w:rsidP="00EB1EB8">
            <w:pPr>
              <w:pStyle w:val="NormalIndent"/>
            </w:pPr>
          </w:p>
        </w:tc>
        <w:tc>
          <w:tcPr>
            <w:tcW w:w="2584" w:type="dxa"/>
          </w:tcPr>
          <w:p w14:paraId="22487B99" w14:textId="31B42D78" w:rsidR="00055F18" w:rsidRDefault="005060B0" w:rsidP="00EB1EB8">
            <w:pPr>
              <w:jc w:val="left"/>
            </w:pPr>
            <w:r>
              <w:t xml:space="preserve">Cancel </w:t>
            </w:r>
            <w:r w:rsidR="00210EC8">
              <w:t xml:space="preserve">course </w:t>
            </w:r>
            <w:r>
              <w:t>enroll</w:t>
            </w:r>
            <w:r w:rsidR="00EB1EB8">
              <w:t>ment</w:t>
            </w:r>
          </w:p>
        </w:tc>
        <w:tc>
          <w:tcPr>
            <w:tcW w:w="4128" w:type="dxa"/>
          </w:tcPr>
          <w:p w14:paraId="51BA5C1F" w14:textId="77B7056D" w:rsidR="00055F18" w:rsidRDefault="001F0C10" w:rsidP="003D13AE">
            <w:pPr>
              <w:jc w:val="left"/>
            </w:pPr>
            <w:r>
              <w:t xml:space="preserve">The system allows </w:t>
            </w:r>
            <w:r w:rsidR="00EB1EB8">
              <w:t xml:space="preserve">a registered user </w:t>
            </w:r>
            <w:r>
              <w:t xml:space="preserve">or a </w:t>
            </w:r>
            <w:r w:rsidR="00EB1EB8">
              <w:t>guest</w:t>
            </w:r>
            <w:r>
              <w:t xml:space="preserve"> user to </w:t>
            </w:r>
            <w:r w:rsidR="003D13AE">
              <w:t>cancel his/her earlier enrollment</w:t>
            </w:r>
            <w:r>
              <w:t xml:space="preserve"> </w:t>
            </w:r>
            <w:r w:rsidR="003D13AE">
              <w:t>of the</w:t>
            </w:r>
            <w:r>
              <w:t xml:space="preserve"> courses.</w:t>
            </w:r>
          </w:p>
        </w:tc>
      </w:tr>
      <w:tr w:rsidR="00735D30" w:rsidRPr="00B831A3" w14:paraId="7C2CDA1D"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2153C634" w14:textId="77777777" w:rsidR="00735D30" w:rsidRPr="001C0EFB" w:rsidRDefault="00735D30" w:rsidP="00EB1EB8">
            <w:pPr>
              <w:pStyle w:val="NormalIndent"/>
            </w:pPr>
          </w:p>
        </w:tc>
        <w:tc>
          <w:tcPr>
            <w:tcW w:w="2584" w:type="dxa"/>
          </w:tcPr>
          <w:p w14:paraId="25E770DD" w14:textId="39F46532" w:rsidR="00735D30" w:rsidRDefault="00735D30" w:rsidP="00AC51BA">
            <w:pPr>
              <w:jc w:val="left"/>
            </w:pPr>
            <w:r>
              <w:t xml:space="preserve">View </w:t>
            </w:r>
            <w:r w:rsidR="00D923F5">
              <w:t xml:space="preserve">list of </w:t>
            </w:r>
            <w:r>
              <w:t>books</w:t>
            </w:r>
          </w:p>
        </w:tc>
        <w:tc>
          <w:tcPr>
            <w:tcW w:w="4128" w:type="dxa"/>
          </w:tcPr>
          <w:p w14:paraId="3AE19C10" w14:textId="7C00DA30" w:rsidR="00735D30" w:rsidRDefault="00D923F5" w:rsidP="00E2626B">
            <w:pPr>
              <w:jc w:val="left"/>
            </w:pPr>
            <w:r>
              <w:t xml:space="preserve">The system allows a </w:t>
            </w:r>
            <w:r w:rsidR="007469B5">
              <w:t>registered</w:t>
            </w:r>
            <w:r>
              <w:t xml:space="preserve"> user or a </w:t>
            </w:r>
            <w:r w:rsidR="007469B5">
              <w:t>guest</w:t>
            </w:r>
            <w:r>
              <w:t xml:space="preserve"> user to view the available books.</w:t>
            </w:r>
          </w:p>
        </w:tc>
      </w:tr>
      <w:tr w:rsidR="00210EC8" w:rsidRPr="00B831A3" w14:paraId="0A58CC45"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6501C1A5" w14:textId="77777777" w:rsidR="00210EC8" w:rsidRPr="001C0EFB" w:rsidRDefault="00210EC8" w:rsidP="00210EC8">
            <w:pPr>
              <w:pStyle w:val="NormalIndent"/>
            </w:pPr>
          </w:p>
        </w:tc>
        <w:tc>
          <w:tcPr>
            <w:tcW w:w="2584" w:type="dxa"/>
          </w:tcPr>
          <w:p w14:paraId="0F6ED2CD" w14:textId="505F10E6" w:rsidR="00210EC8" w:rsidRDefault="00210EC8" w:rsidP="00210EC8">
            <w:pPr>
              <w:jc w:val="left"/>
            </w:pPr>
            <w:r>
              <w:t>View list of courses</w:t>
            </w:r>
          </w:p>
        </w:tc>
        <w:tc>
          <w:tcPr>
            <w:tcW w:w="4128" w:type="dxa"/>
          </w:tcPr>
          <w:p w14:paraId="2999BF9E" w14:textId="2191E62D" w:rsidR="00210EC8" w:rsidRDefault="007469B5" w:rsidP="007469B5">
            <w:pPr>
              <w:jc w:val="left"/>
            </w:pPr>
            <w:r>
              <w:t>The system allows a registered user or a guest user to view the available courses.</w:t>
            </w:r>
          </w:p>
        </w:tc>
      </w:tr>
      <w:tr w:rsidR="00210EC8" w:rsidRPr="00B831A3" w14:paraId="0DDC0EB3"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528C6E4C" w14:textId="77777777" w:rsidR="00210EC8" w:rsidRPr="001C0EFB" w:rsidRDefault="00210EC8" w:rsidP="00210EC8">
            <w:pPr>
              <w:pStyle w:val="NormalIndent"/>
            </w:pPr>
          </w:p>
        </w:tc>
        <w:tc>
          <w:tcPr>
            <w:tcW w:w="2584" w:type="dxa"/>
          </w:tcPr>
          <w:p w14:paraId="70703266" w14:textId="4E2CB202" w:rsidR="00210EC8" w:rsidRDefault="00210EC8" w:rsidP="00210EC8">
            <w:pPr>
              <w:jc w:val="left"/>
            </w:pPr>
            <w:r>
              <w:t>View list of audio lectures</w:t>
            </w:r>
          </w:p>
        </w:tc>
        <w:tc>
          <w:tcPr>
            <w:tcW w:w="4128" w:type="dxa"/>
          </w:tcPr>
          <w:p w14:paraId="1B4A5643" w14:textId="1FE65D8B" w:rsidR="00210EC8" w:rsidRDefault="009D50A3" w:rsidP="009D50A3">
            <w:pPr>
              <w:jc w:val="left"/>
            </w:pPr>
            <w:r>
              <w:t>The system allows a registered user or a guest user to view the available audio lectures.</w:t>
            </w:r>
          </w:p>
        </w:tc>
      </w:tr>
      <w:tr w:rsidR="00210EC8" w:rsidRPr="00B831A3" w14:paraId="71DB3DF0"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2A8AA902" w14:textId="77777777" w:rsidR="00210EC8" w:rsidRPr="001C0EFB" w:rsidRDefault="00210EC8" w:rsidP="00210EC8">
            <w:pPr>
              <w:pStyle w:val="NormalIndent"/>
            </w:pPr>
          </w:p>
        </w:tc>
        <w:tc>
          <w:tcPr>
            <w:tcW w:w="2584" w:type="dxa"/>
          </w:tcPr>
          <w:p w14:paraId="24826F52" w14:textId="095BA7D4" w:rsidR="00210EC8" w:rsidRPr="00B831A3" w:rsidRDefault="00210EC8" w:rsidP="00210EC8">
            <w:pPr>
              <w:jc w:val="left"/>
            </w:pPr>
            <w:r>
              <w:t>Download a book</w:t>
            </w:r>
          </w:p>
        </w:tc>
        <w:tc>
          <w:tcPr>
            <w:tcW w:w="4128" w:type="dxa"/>
          </w:tcPr>
          <w:p w14:paraId="3AF55C1B" w14:textId="17B4EA0A" w:rsidR="00210EC8" w:rsidRPr="001C0EFB" w:rsidRDefault="00210EC8" w:rsidP="003C025E">
            <w:pPr>
              <w:jc w:val="left"/>
            </w:pPr>
            <w:r>
              <w:t xml:space="preserve">The system allows an existing user or a </w:t>
            </w:r>
            <w:r w:rsidR="003C025E">
              <w:t>guest</w:t>
            </w:r>
            <w:r>
              <w:t xml:space="preserve"> user to download a book.</w:t>
            </w:r>
          </w:p>
        </w:tc>
      </w:tr>
      <w:tr w:rsidR="00210EC8" w:rsidRPr="00B831A3" w14:paraId="09050010"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02E420FE" w14:textId="77777777" w:rsidR="00210EC8" w:rsidRDefault="00210EC8" w:rsidP="00210EC8">
            <w:pPr>
              <w:pStyle w:val="NormalIndent"/>
            </w:pPr>
          </w:p>
        </w:tc>
        <w:tc>
          <w:tcPr>
            <w:tcW w:w="2584" w:type="dxa"/>
          </w:tcPr>
          <w:p w14:paraId="04D26D0B" w14:textId="1CA7CB7D" w:rsidR="00210EC8" w:rsidRPr="00B831A3" w:rsidRDefault="00210EC8" w:rsidP="00210EC8">
            <w:pPr>
              <w:jc w:val="left"/>
            </w:pPr>
            <w:r>
              <w:t>Submit assignment (Upload)</w:t>
            </w:r>
          </w:p>
        </w:tc>
        <w:tc>
          <w:tcPr>
            <w:tcW w:w="4128" w:type="dxa"/>
          </w:tcPr>
          <w:p w14:paraId="17ADFE64" w14:textId="6C252273" w:rsidR="00210EC8" w:rsidRPr="001C0EFB" w:rsidRDefault="00210EC8" w:rsidP="003C025E">
            <w:pPr>
              <w:tabs>
                <w:tab w:val="left" w:pos="982"/>
              </w:tabs>
              <w:jc w:val="left"/>
            </w:pPr>
            <w:r>
              <w:t>Th</w:t>
            </w:r>
            <w:r w:rsidR="00582D1B">
              <w:t xml:space="preserve">e system allows a registered user to upload </w:t>
            </w:r>
            <w:r w:rsidR="00D76CB3">
              <w:t xml:space="preserve">his/her </w:t>
            </w:r>
            <w:r w:rsidR="00B9074A">
              <w:t>a</w:t>
            </w:r>
            <w:r w:rsidR="00582D1B">
              <w:t>ssignment</w:t>
            </w:r>
            <w:r w:rsidR="00D76CB3">
              <w:t xml:space="preserve">s in the </w:t>
            </w:r>
            <w:r w:rsidR="003C025E">
              <w:t>predefined</w:t>
            </w:r>
            <w:r w:rsidR="00D76CB3">
              <w:t xml:space="preserve"> format.</w:t>
            </w:r>
          </w:p>
        </w:tc>
      </w:tr>
      <w:tr w:rsidR="00210EC8" w:rsidRPr="00B831A3" w14:paraId="3D875532"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583AE979" w14:textId="77777777" w:rsidR="00210EC8" w:rsidRDefault="00210EC8" w:rsidP="00210EC8">
            <w:pPr>
              <w:pStyle w:val="NormalIndent"/>
            </w:pPr>
          </w:p>
        </w:tc>
        <w:tc>
          <w:tcPr>
            <w:tcW w:w="2584" w:type="dxa"/>
          </w:tcPr>
          <w:p w14:paraId="671BB540" w14:textId="6B545697" w:rsidR="00210EC8" w:rsidRDefault="00210EC8" w:rsidP="00210EC8">
            <w:pPr>
              <w:jc w:val="left"/>
            </w:pPr>
            <w:r>
              <w:t>Search audio lectures</w:t>
            </w:r>
          </w:p>
        </w:tc>
        <w:tc>
          <w:tcPr>
            <w:tcW w:w="4128" w:type="dxa"/>
          </w:tcPr>
          <w:p w14:paraId="2D05407A" w14:textId="1664B082" w:rsidR="00210EC8" w:rsidRDefault="003C025E" w:rsidP="006707E9">
            <w:pPr>
              <w:tabs>
                <w:tab w:val="left" w:pos="982"/>
              </w:tabs>
              <w:jc w:val="left"/>
            </w:pPr>
            <w:r>
              <w:t>The system allows a registered user or a</w:t>
            </w:r>
            <w:r w:rsidR="002C1DD4">
              <w:t xml:space="preserve"> guest user to search audio lectures </w:t>
            </w:r>
            <w:r w:rsidR="002C1DD4">
              <w:lastRenderedPageBreak/>
              <w:t xml:space="preserve">based on a predefined filters such as, surah </w:t>
            </w:r>
            <w:r w:rsidR="006707E9">
              <w:t>name</w:t>
            </w:r>
            <w:r w:rsidR="002C1DD4">
              <w:t xml:space="preserve">, hadith title etc. </w:t>
            </w:r>
          </w:p>
        </w:tc>
      </w:tr>
      <w:tr w:rsidR="00210EC8" w:rsidRPr="00B831A3" w14:paraId="7B7BCD2F"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738ABA25" w14:textId="77777777" w:rsidR="00210EC8" w:rsidRDefault="00210EC8" w:rsidP="00210EC8">
            <w:pPr>
              <w:pStyle w:val="NormalIndent"/>
            </w:pPr>
          </w:p>
        </w:tc>
        <w:tc>
          <w:tcPr>
            <w:tcW w:w="2584" w:type="dxa"/>
          </w:tcPr>
          <w:p w14:paraId="2C141388" w14:textId="2674D677" w:rsidR="00210EC8" w:rsidRDefault="00210EC8" w:rsidP="00210EC8">
            <w:pPr>
              <w:jc w:val="left"/>
            </w:pPr>
            <w:r>
              <w:t>Search books</w:t>
            </w:r>
          </w:p>
        </w:tc>
        <w:tc>
          <w:tcPr>
            <w:tcW w:w="4128" w:type="dxa"/>
          </w:tcPr>
          <w:p w14:paraId="193E0613" w14:textId="5965B920" w:rsidR="00210EC8" w:rsidRDefault="00A213B5" w:rsidP="00A213B5">
            <w:pPr>
              <w:tabs>
                <w:tab w:val="left" w:pos="982"/>
              </w:tabs>
              <w:jc w:val="left"/>
            </w:pPr>
            <w:r>
              <w:t>The system allows a registered user or a guest user to search books based on a predefined filters such as book title, author etc.</w:t>
            </w:r>
          </w:p>
        </w:tc>
      </w:tr>
      <w:tr w:rsidR="00210EC8" w:rsidRPr="00B831A3" w14:paraId="07A63D8E"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1FC8E4D5" w14:textId="77777777" w:rsidR="00210EC8" w:rsidRDefault="00210EC8" w:rsidP="00210EC8">
            <w:pPr>
              <w:pStyle w:val="NormalIndent"/>
            </w:pPr>
          </w:p>
        </w:tc>
        <w:tc>
          <w:tcPr>
            <w:tcW w:w="2584" w:type="dxa"/>
          </w:tcPr>
          <w:p w14:paraId="78FF837C" w14:textId="0F941EF8" w:rsidR="00210EC8" w:rsidRDefault="00210EC8" w:rsidP="00210EC8">
            <w:pPr>
              <w:jc w:val="left"/>
            </w:pPr>
            <w:r>
              <w:t>Search courses</w:t>
            </w:r>
          </w:p>
        </w:tc>
        <w:tc>
          <w:tcPr>
            <w:tcW w:w="4128" w:type="dxa"/>
          </w:tcPr>
          <w:p w14:paraId="7D643084" w14:textId="3E757CA8" w:rsidR="00210EC8" w:rsidRDefault="006707E9" w:rsidP="006707E9">
            <w:pPr>
              <w:tabs>
                <w:tab w:val="left" w:pos="982"/>
              </w:tabs>
              <w:jc w:val="left"/>
            </w:pPr>
            <w:r>
              <w:t>The system allows a registered user or a guest user to search courses based on a predefined filters such as surah name, tajweed topic etc.</w:t>
            </w:r>
          </w:p>
        </w:tc>
      </w:tr>
      <w:tr w:rsidR="00210EC8" w:rsidRPr="00B831A3" w14:paraId="68AF8E92"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1FE023D1" w14:textId="77777777" w:rsidR="00210EC8" w:rsidRDefault="00210EC8" w:rsidP="00210EC8">
            <w:pPr>
              <w:pStyle w:val="NormalIndent"/>
            </w:pPr>
          </w:p>
        </w:tc>
        <w:tc>
          <w:tcPr>
            <w:tcW w:w="2584" w:type="dxa"/>
          </w:tcPr>
          <w:p w14:paraId="74CADB62" w14:textId="7356D29F" w:rsidR="00210EC8" w:rsidRDefault="00210EC8" w:rsidP="00210EC8">
            <w:pPr>
              <w:jc w:val="left"/>
            </w:pPr>
          </w:p>
        </w:tc>
        <w:tc>
          <w:tcPr>
            <w:tcW w:w="4128" w:type="dxa"/>
          </w:tcPr>
          <w:p w14:paraId="254F279E" w14:textId="77777777" w:rsidR="00210EC8" w:rsidRDefault="00210EC8" w:rsidP="00210EC8">
            <w:pPr>
              <w:jc w:val="left"/>
            </w:pPr>
          </w:p>
        </w:tc>
      </w:tr>
      <w:tr w:rsidR="002B4E72" w:rsidRPr="00B831A3" w14:paraId="138AE9DC"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val="restart"/>
          </w:tcPr>
          <w:p w14:paraId="31FD5D64" w14:textId="77777777" w:rsidR="002B4E72" w:rsidRDefault="002B4E72" w:rsidP="002B4E72">
            <w:pPr>
              <w:pStyle w:val="NormalIndent"/>
              <w:ind w:left="0"/>
            </w:pPr>
            <w:r>
              <w:t>Administrator</w:t>
            </w:r>
          </w:p>
        </w:tc>
        <w:tc>
          <w:tcPr>
            <w:tcW w:w="2584" w:type="dxa"/>
          </w:tcPr>
          <w:p w14:paraId="5FF4A3D0" w14:textId="72FF8256" w:rsidR="002B4E72" w:rsidRPr="00DF0F18" w:rsidRDefault="002B4E72" w:rsidP="002B4E72">
            <w:pPr>
              <w:tabs>
                <w:tab w:val="right" w:pos="2368"/>
              </w:tabs>
              <w:jc w:val="left"/>
            </w:pPr>
            <w:r>
              <w:t>Sign In</w:t>
            </w:r>
          </w:p>
        </w:tc>
        <w:tc>
          <w:tcPr>
            <w:tcW w:w="4128" w:type="dxa"/>
          </w:tcPr>
          <w:p w14:paraId="473D3E46" w14:textId="2A11FD70" w:rsidR="002B4E72" w:rsidRDefault="002B4E72" w:rsidP="002B4E72">
            <w:pPr>
              <w:jc w:val="left"/>
            </w:pPr>
            <w:r>
              <w:t xml:space="preserve">The system allows the </w:t>
            </w:r>
            <w:r w:rsidR="00607D80">
              <w:t>administrator</w:t>
            </w:r>
            <w:r>
              <w:t xml:space="preserve"> to login using his/her credentials.</w:t>
            </w:r>
          </w:p>
        </w:tc>
      </w:tr>
      <w:tr w:rsidR="002B4E72" w:rsidRPr="00B831A3" w14:paraId="1591F47D"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587A9EB9" w14:textId="77777777" w:rsidR="002B4E72" w:rsidRDefault="002B4E72" w:rsidP="002B4E72">
            <w:pPr>
              <w:pStyle w:val="NormalIndent"/>
              <w:ind w:left="0"/>
            </w:pPr>
          </w:p>
        </w:tc>
        <w:tc>
          <w:tcPr>
            <w:tcW w:w="2584" w:type="dxa"/>
          </w:tcPr>
          <w:p w14:paraId="7328075B" w14:textId="41F0FA5B" w:rsidR="002B4E72" w:rsidRDefault="002B4E72" w:rsidP="002B4E72">
            <w:pPr>
              <w:tabs>
                <w:tab w:val="right" w:pos="2368"/>
              </w:tabs>
              <w:jc w:val="left"/>
            </w:pPr>
            <w:r>
              <w:t>Create admin profile</w:t>
            </w:r>
            <w:r>
              <w:tab/>
            </w:r>
          </w:p>
        </w:tc>
        <w:tc>
          <w:tcPr>
            <w:tcW w:w="4128" w:type="dxa"/>
          </w:tcPr>
          <w:p w14:paraId="61AF1A54" w14:textId="54C15CE9" w:rsidR="002B4E72" w:rsidRDefault="002B4E72" w:rsidP="002B4E72">
            <w:pPr>
              <w:jc w:val="left"/>
            </w:pPr>
            <w:r>
              <w:t>The system allows the primary administrator to create a profile of a secondary administrator.</w:t>
            </w:r>
          </w:p>
        </w:tc>
      </w:tr>
      <w:tr w:rsidR="00E3157F" w:rsidRPr="00B831A3" w14:paraId="10670D07"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533A5C03" w14:textId="77777777" w:rsidR="00E3157F" w:rsidRDefault="00E3157F" w:rsidP="00E3157F">
            <w:pPr>
              <w:pStyle w:val="NormalIndent"/>
            </w:pPr>
          </w:p>
        </w:tc>
        <w:tc>
          <w:tcPr>
            <w:tcW w:w="2584" w:type="dxa"/>
          </w:tcPr>
          <w:p w14:paraId="00E8B6AF" w14:textId="0452A7D2" w:rsidR="00E3157F" w:rsidRDefault="00E3157F" w:rsidP="00E3157F">
            <w:pPr>
              <w:jc w:val="left"/>
            </w:pPr>
            <w:r>
              <w:t>Update admin profile</w:t>
            </w:r>
          </w:p>
        </w:tc>
        <w:tc>
          <w:tcPr>
            <w:tcW w:w="4128" w:type="dxa"/>
          </w:tcPr>
          <w:p w14:paraId="7AB51802" w14:textId="184D9751" w:rsidR="00E3157F" w:rsidRDefault="009E6401" w:rsidP="009E6401">
            <w:pPr>
              <w:jc w:val="left"/>
            </w:pPr>
            <w:r>
              <w:t>The system allows the primary administrator to update the profile of a secondary administrator.</w:t>
            </w:r>
          </w:p>
        </w:tc>
      </w:tr>
      <w:tr w:rsidR="009D35DC" w:rsidRPr="00B831A3" w14:paraId="0D268390"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5376D650" w14:textId="77777777" w:rsidR="009D35DC" w:rsidRDefault="009D35DC" w:rsidP="00210EC8">
            <w:pPr>
              <w:pStyle w:val="NormalIndent"/>
            </w:pPr>
          </w:p>
        </w:tc>
        <w:tc>
          <w:tcPr>
            <w:tcW w:w="2584" w:type="dxa"/>
          </w:tcPr>
          <w:p w14:paraId="110898CD" w14:textId="1991E6A9" w:rsidR="009D35DC" w:rsidRDefault="009D35DC" w:rsidP="00210EC8">
            <w:pPr>
              <w:jc w:val="left"/>
            </w:pPr>
            <w:r>
              <w:t>Delete admin profile</w:t>
            </w:r>
          </w:p>
        </w:tc>
        <w:tc>
          <w:tcPr>
            <w:tcW w:w="4128" w:type="dxa"/>
          </w:tcPr>
          <w:p w14:paraId="11DAACDE" w14:textId="2AF9B679" w:rsidR="009D35DC" w:rsidRDefault="009E6401" w:rsidP="009E6401">
            <w:pPr>
              <w:jc w:val="left"/>
            </w:pPr>
            <w:r>
              <w:t>The system allows the primary administrator to delete the profile of a secondary administrator.</w:t>
            </w:r>
          </w:p>
        </w:tc>
      </w:tr>
      <w:tr w:rsidR="00383E5E" w:rsidRPr="00B831A3" w14:paraId="6B3EA8F5"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48616DB3" w14:textId="77777777" w:rsidR="00383E5E" w:rsidRDefault="00383E5E" w:rsidP="00383E5E">
            <w:pPr>
              <w:pStyle w:val="NormalIndent"/>
            </w:pPr>
          </w:p>
        </w:tc>
        <w:tc>
          <w:tcPr>
            <w:tcW w:w="2584" w:type="dxa"/>
          </w:tcPr>
          <w:p w14:paraId="5CBA4138" w14:textId="3202125D" w:rsidR="00383E5E" w:rsidRDefault="002B4E72" w:rsidP="00383E5E">
            <w:pPr>
              <w:jc w:val="left"/>
            </w:pPr>
            <w:r>
              <w:t>Edit course enrollment</w:t>
            </w:r>
          </w:p>
        </w:tc>
        <w:tc>
          <w:tcPr>
            <w:tcW w:w="4128" w:type="dxa"/>
          </w:tcPr>
          <w:p w14:paraId="7064EF56" w14:textId="390AE273" w:rsidR="00383E5E" w:rsidRDefault="009F424D" w:rsidP="009F424D">
            <w:pPr>
              <w:jc w:val="left"/>
            </w:pPr>
            <w:r>
              <w:t>The system allows the administrator to update the course enrollment of a student.</w:t>
            </w:r>
          </w:p>
        </w:tc>
      </w:tr>
      <w:tr w:rsidR="00620EAD" w:rsidRPr="00B831A3" w14:paraId="688B84BD"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479BF396" w14:textId="77777777" w:rsidR="00620EAD" w:rsidRDefault="00620EAD" w:rsidP="00620EAD">
            <w:pPr>
              <w:pStyle w:val="NormalIndent"/>
            </w:pPr>
          </w:p>
        </w:tc>
        <w:tc>
          <w:tcPr>
            <w:tcW w:w="2584" w:type="dxa"/>
          </w:tcPr>
          <w:p w14:paraId="44DCA586" w14:textId="666F68A3" w:rsidR="00620EAD" w:rsidRDefault="00620EAD" w:rsidP="00620EAD">
            <w:pPr>
              <w:jc w:val="left"/>
            </w:pPr>
            <w:r>
              <w:t>Edit course enrollment</w:t>
            </w:r>
          </w:p>
        </w:tc>
        <w:tc>
          <w:tcPr>
            <w:tcW w:w="4128" w:type="dxa"/>
          </w:tcPr>
          <w:p w14:paraId="5FC6CBF6" w14:textId="134A7D5D" w:rsidR="00620EAD" w:rsidRDefault="00620EAD" w:rsidP="00620EAD">
            <w:pPr>
              <w:jc w:val="left"/>
            </w:pPr>
            <w:r>
              <w:t>The system allows the administrator to remove the course enrollment of a student.</w:t>
            </w:r>
          </w:p>
        </w:tc>
      </w:tr>
      <w:tr w:rsidR="009D35DC" w:rsidRPr="00B831A3" w14:paraId="672B002C"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1746CD5C" w14:textId="77777777" w:rsidR="009D35DC" w:rsidRDefault="009D35DC" w:rsidP="00210EC8">
            <w:pPr>
              <w:pStyle w:val="NormalIndent"/>
            </w:pPr>
          </w:p>
        </w:tc>
        <w:tc>
          <w:tcPr>
            <w:tcW w:w="2584" w:type="dxa"/>
          </w:tcPr>
          <w:p w14:paraId="12410AA8" w14:textId="77B28141" w:rsidR="009D35DC" w:rsidRDefault="009D35DC" w:rsidP="00210EC8">
            <w:pPr>
              <w:jc w:val="left"/>
            </w:pPr>
            <w:r>
              <w:t>Update student profile</w:t>
            </w:r>
          </w:p>
        </w:tc>
        <w:tc>
          <w:tcPr>
            <w:tcW w:w="4128" w:type="dxa"/>
          </w:tcPr>
          <w:p w14:paraId="64428667" w14:textId="39D02038" w:rsidR="009D35DC" w:rsidRDefault="00D275C3" w:rsidP="00D275C3">
            <w:pPr>
              <w:jc w:val="left"/>
            </w:pPr>
            <w:r>
              <w:t>The system allows the administrator to update the profile of a student.</w:t>
            </w:r>
          </w:p>
        </w:tc>
      </w:tr>
      <w:tr w:rsidR="009D35DC" w:rsidRPr="00B831A3" w14:paraId="461730C4"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661C6EF8" w14:textId="77777777" w:rsidR="009D35DC" w:rsidRDefault="009D35DC" w:rsidP="00210EC8">
            <w:pPr>
              <w:pStyle w:val="NormalIndent"/>
            </w:pPr>
          </w:p>
        </w:tc>
        <w:tc>
          <w:tcPr>
            <w:tcW w:w="2584" w:type="dxa"/>
          </w:tcPr>
          <w:p w14:paraId="6BDA2025" w14:textId="02B69CAF" w:rsidR="009D35DC" w:rsidRDefault="009D35DC" w:rsidP="00210EC8">
            <w:pPr>
              <w:jc w:val="left"/>
            </w:pPr>
            <w:r>
              <w:t>Delete student profile</w:t>
            </w:r>
          </w:p>
        </w:tc>
        <w:tc>
          <w:tcPr>
            <w:tcW w:w="4128" w:type="dxa"/>
          </w:tcPr>
          <w:p w14:paraId="2A10158B" w14:textId="76A3CC91" w:rsidR="009D35DC" w:rsidRDefault="00D275C3" w:rsidP="00D275C3">
            <w:pPr>
              <w:jc w:val="left"/>
            </w:pPr>
            <w:r>
              <w:t>The system allows the administrator to delete the profile of a student.</w:t>
            </w:r>
          </w:p>
        </w:tc>
      </w:tr>
      <w:tr w:rsidR="00210EC8" w:rsidRPr="00B831A3" w14:paraId="273A8249"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5C6B6DC7" w14:textId="77777777" w:rsidR="00210EC8" w:rsidRDefault="00210EC8" w:rsidP="00210EC8">
            <w:pPr>
              <w:pStyle w:val="NormalIndent"/>
            </w:pPr>
          </w:p>
        </w:tc>
        <w:tc>
          <w:tcPr>
            <w:tcW w:w="2584" w:type="dxa"/>
          </w:tcPr>
          <w:p w14:paraId="205F59E4" w14:textId="77777777" w:rsidR="00210EC8" w:rsidRDefault="00210EC8" w:rsidP="00210EC8">
            <w:pPr>
              <w:jc w:val="left"/>
            </w:pPr>
            <w:r>
              <w:t>Add course</w:t>
            </w:r>
          </w:p>
        </w:tc>
        <w:tc>
          <w:tcPr>
            <w:tcW w:w="4128" w:type="dxa"/>
          </w:tcPr>
          <w:p w14:paraId="05083734" w14:textId="019A3DE6" w:rsidR="00210EC8" w:rsidRDefault="009827B0" w:rsidP="009827B0">
            <w:pPr>
              <w:jc w:val="left"/>
            </w:pPr>
            <w:r>
              <w:t>The system allows the administrator to add a course under a predefined heading.</w:t>
            </w:r>
          </w:p>
        </w:tc>
      </w:tr>
      <w:tr w:rsidR="00210EC8" w:rsidRPr="00B831A3" w14:paraId="6D6A536C"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0AA4ED6F" w14:textId="77777777" w:rsidR="00210EC8" w:rsidRDefault="00210EC8" w:rsidP="00210EC8">
            <w:pPr>
              <w:pStyle w:val="NormalIndent"/>
            </w:pPr>
          </w:p>
        </w:tc>
        <w:tc>
          <w:tcPr>
            <w:tcW w:w="2584" w:type="dxa"/>
          </w:tcPr>
          <w:p w14:paraId="743576AA" w14:textId="3CBC9993" w:rsidR="00210EC8" w:rsidRDefault="00BE311D" w:rsidP="00210EC8">
            <w:pPr>
              <w:jc w:val="left"/>
            </w:pPr>
            <w:r>
              <w:t>Remove</w:t>
            </w:r>
            <w:r w:rsidR="00210EC8">
              <w:t xml:space="preserve"> course</w:t>
            </w:r>
          </w:p>
        </w:tc>
        <w:tc>
          <w:tcPr>
            <w:tcW w:w="4128" w:type="dxa"/>
          </w:tcPr>
          <w:p w14:paraId="42165291" w14:textId="18BB4C76" w:rsidR="00210EC8" w:rsidRDefault="009827B0" w:rsidP="00BE311D">
            <w:pPr>
              <w:jc w:val="left"/>
            </w:pPr>
            <w:r>
              <w:t xml:space="preserve">The system allows the administrator to </w:t>
            </w:r>
            <w:r w:rsidR="00BE311D">
              <w:t>remove</w:t>
            </w:r>
            <w:r>
              <w:t xml:space="preserve"> a course from a predefined heading.</w:t>
            </w:r>
          </w:p>
        </w:tc>
      </w:tr>
      <w:tr w:rsidR="00210EC8" w:rsidRPr="00B831A3" w14:paraId="3A42E5A2"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230F52C4" w14:textId="77777777" w:rsidR="00210EC8" w:rsidRDefault="00210EC8" w:rsidP="00210EC8">
            <w:pPr>
              <w:pStyle w:val="NormalIndent"/>
            </w:pPr>
          </w:p>
        </w:tc>
        <w:tc>
          <w:tcPr>
            <w:tcW w:w="2584" w:type="dxa"/>
          </w:tcPr>
          <w:p w14:paraId="1DE6FED9" w14:textId="77777777" w:rsidR="00210EC8" w:rsidRDefault="00210EC8" w:rsidP="00210EC8">
            <w:pPr>
              <w:jc w:val="left"/>
            </w:pPr>
            <w:r>
              <w:t>Edit course</w:t>
            </w:r>
          </w:p>
        </w:tc>
        <w:tc>
          <w:tcPr>
            <w:tcW w:w="4128" w:type="dxa"/>
          </w:tcPr>
          <w:p w14:paraId="41CB95E9" w14:textId="0DDE7522" w:rsidR="00210EC8" w:rsidRDefault="00AE547C" w:rsidP="00AE547C">
            <w:pPr>
              <w:jc w:val="left"/>
            </w:pPr>
            <w:r>
              <w:t>The system allows the administrator to edit the details of the course from a predefined heading.</w:t>
            </w:r>
          </w:p>
        </w:tc>
      </w:tr>
      <w:tr w:rsidR="00BF6B14" w:rsidRPr="00B831A3" w14:paraId="7019F736"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6BD1C0A3" w14:textId="77777777" w:rsidR="00BF6B14" w:rsidRDefault="00BF6B14" w:rsidP="00210EC8">
            <w:pPr>
              <w:pStyle w:val="NormalIndent"/>
            </w:pPr>
          </w:p>
        </w:tc>
        <w:tc>
          <w:tcPr>
            <w:tcW w:w="2584" w:type="dxa"/>
          </w:tcPr>
          <w:p w14:paraId="68D82D31" w14:textId="2F2DC615" w:rsidR="00BF6B14" w:rsidRDefault="00BF6B14" w:rsidP="00210EC8">
            <w:pPr>
              <w:jc w:val="left"/>
            </w:pPr>
            <w:r>
              <w:t>View courses</w:t>
            </w:r>
          </w:p>
        </w:tc>
        <w:tc>
          <w:tcPr>
            <w:tcW w:w="4128" w:type="dxa"/>
          </w:tcPr>
          <w:p w14:paraId="484A93EE" w14:textId="52138CA2" w:rsidR="00BF6B14" w:rsidRDefault="00866DC2" w:rsidP="00866DC2">
            <w:pPr>
              <w:jc w:val="left"/>
            </w:pPr>
            <w:r>
              <w:t>The system allows the administrator to view courses on the portal.</w:t>
            </w:r>
          </w:p>
        </w:tc>
      </w:tr>
      <w:tr w:rsidR="000F7D7F" w:rsidRPr="00B831A3" w14:paraId="497CC6B2"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4103425D" w14:textId="77777777" w:rsidR="000F7D7F" w:rsidRDefault="000F7D7F" w:rsidP="00210EC8">
            <w:pPr>
              <w:pStyle w:val="NormalIndent"/>
            </w:pPr>
          </w:p>
        </w:tc>
        <w:tc>
          <w:tcPr>
            <w:tcW w:w="2584" w:type="dxa"/>
          </w:tcPr>
          <w:p w14:paraId="3515B936" w14:textId="45653C22" w:rsidR="000F7D7F" w:rsidRDefault="000F7D7F" w:rsidP="00210EC8">
            <w:pPr>
              <w:jc w:val="left"/>
            </w:pPr>
            <w:r>
              <w:t>View students</w:t>
            </w:r>
          </w:p>
        </w:tc>
        <w:tc>
          <w:tcPr>
            <w:tcW w:w="4128" w:type="dxa"/>
          </w:tcPr>
          <w:p w14:paraId="1D6F14C7" w14:textId="45DD1260" w:rsidR="000F7D7F" w:rsidRDefault="000F7D7F" w:rsidP="000F7D7F">
            <w:pPr>
              <w:jc w:val="left"/>
            </w:pPr>
            <w:r>
              <w:t>The system allows the administrator to view registered users on the portal.</w:t>
            </w:r>
          </w:p>
        </w:tc>
      </w:tr>
      <w:tr w:rsidR="00620EAD" w:rsidRPr="00B831A3" w14:paraId="36083BD2"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33705776" w14:textId="77777777" w:rsidR="00210EC8" w:rsidRDefault="00210EC8" w:rsidP="00210EC8">
            <w:pPr>
              <w:pStyle w:val="NormalIndent"/>
            </w:pPr>
          </w:p>
        </w:tc>
        <w:tc>
          <w:tcPr>
            <w:tcW w:w="2584" w:type="dxa"/>
          </w:tcPr>
          <w:p w14:paraId="77D81B03" w14:textId="77777777" w:rsidR="00210EC8" w:rsidRDefault="00210EC8" w:rsidP="00210EC8">
            <w:pPr>
              <w:jc w:val="left"/>
            </w:pPr>
            <w:r>
              <w:t>Upload  book</w:t>
            </w:r>
          </w:p>
        </w:tc>
        <w:tc>
          <w:tcPr>
            <w:tcW w:w="4128" w:type="dxa"/>
          </w:tcPr>
          <w:p w14:paraId="3891376E" w14:textId="7EDF2C08" w:rsidR="00210EC8" w:rsidRDefault="00BE311D" w:rsidP="00BE311D">
            <w:pPr>
              <w:jc w:val="left"/>
            </w:pPr>
            <w:r>
              <w:t>The system allows the administrator to upload a book on the portal.</w:t>
            </w:r>
          </w:p>
        </w:tc>
      </w:tr>
      <w:tr w:rsidR="002B4E72" w:rsidRPr="00B831A3" w14:paraId="3C38E136"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4236B9D1" w14:textId="77777777" w:rsidR="00210EC8" w:rsidRDefault="00210EC8" w:rsidP="00210EC8">
            <w:pPr>
              <w:pStyle w:val="NormalIndent"/>
            </w:pPr>
          </w:p>
        </w:tc>
        <w:tc>
          <w:tcPr>
            <w:tcW w:w="2584" w:type="dxa"/>
          </w:tcPr>
          <w:p w14:paraId="488352C1" w14:textId="6D24A9A9" w:rsidR="00210EC8" w:rsidRDefault="00210EC8" w:rsidP="00210EC8">
            <w:pPr>
              <w:jc w:val="left"/>
            </w:pPr>
            <w:r>
              <w:t>Remove book listing</w:t>
            </w:r>
          </w:p>
        </w:tc>
        <w:tc>
          <w:tcPr>
            <w:tcW w:w="4128" w:type="dxa"/>
          </w:tcPr>
          <w:p w14:paraId="710A890E" w14:textId="699642EF" w:rsidR="00210EC8" w:rsidRDefault="00BE311D" w:rsidP="002812EA">
            <w:pPr>
              <w:jc w:val="left"/>
            </w:pPr>
            <w:r>
              <w:t xml:space="preserve">The system allows the administrator to </w:t>
            </w:r>
            <w:r w:rsidR="002812EA">
              <w:t>remove</w:t>
            </w:r>
            <w:r>
              <w:t xml:space="preserve"> a book </w:t>
            </w:r>
            <w:r w:rsidR="002812EA">
              <w:t xml:space="preserve">from </w:t>
            </w:r>
            <w:r>
              <w:t>the portal.</w:t>
            </w:r>
          </w:p>
        </w:tc>
      </w:tr>
      <w:tr w:rsidR="000B4FCC" w:rsidRPr="00B831A3" w14:paraId="00FA7951"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43490CC7" w14:textId="77777777" w:rsidR="000B4FCC" w:rsidRDefault="000B4FCC" w:rsidP="00210EC8">
            <w:pPr>
              <w:pStyle w:val="NormalIndent"/>
            </w:pPr>
          </w:p>
        </w:tc>
        <w:tc>
          <w:tcPr>
            <w:tcW w:w="2584" w:type="dxa"/>
          </w:tcPr>
          <w:p w14:paraId="647BFD57" w14:textId="1BA37B53" w:rsidR="000B4FCC" w:rsidRDefault="000B4FCC" w:rsidP="00210EC8">
            <w:pPr>
              <w:jc w:val="left"/>
            </w:pPr>
            <w:r>
              <w:t>Download book</w:t>
            </w:r>
          </w:p>
        </w:tc>
        <w:tc>
          <w:tcPr>
            <w:tcW w:w="4128" w:type="dxa"/>
          </w:tcPr>
          <w:p w14:paraId="03B2E4A6" w14:textId="0F801C24" w:rsidR="000B4FCC" w:rsidRDefault="000B4FCC" w:rsidP="000B4FCC">
            <w:pPr>
              <w:jc w:val="left"/>
            </w:pPr>
            <w:r>
              <w:t>The system allows the administrator to download a book from the portal.</w:t>
            </w:r>
          </w:p>
        </w:tc>
      </w:tr>
      <w:tr w:rsidR="002B4E72" w:rsidRPr="00B831A3" w14:paraId="42CE3E1B"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320B4455" w14:textId="77777777" w:rsidR="00210EC8" w:rsidRDefault="00210EC8" w:rsidP="00210EC8">
            <w:pPr>
              <w:pStyle w:val="NormalIndent"/>
            </w:pPr>
          </w:p>
        </w:tc>
        <w:tc>
          <w:tcPr>
            <w:tcW w:w="2584" w:type="dxa"/>
          </w:tcPr>
          <w:p w14:paraId="754935BC" w14:textId="7D317828" w:rsidR="00210EC8" w:rsidRDefault="00210EC8" w:rsidP="00210EC8">
            <w:r>
              <w:t>Remove audio listing</w:t>
            </w:r>
          </w:p>
        </w:tc>
        <w:tc>
          <w:tcPr>
            <w:tcW w:w="4128" w:type="dxa"/>
          </w:tcPr>
          <w:p w14:paraId="149F6ABB" w14:textId="4405A371" w:rsidR="00210EC8" w:rsidRDefault="009254BE" w:rsidP="009254BE">
            <w:pPr>
              <w:jc w:val="left"/>
            </w:pPr>
            <w:r>
              <w:t>The system allows the administrator to remove an audio lectures from the portal.</w:t>
            </w:r>
          </w:p>
        </w:tc>
      </w:tr>
      <w:tr w:rsidR="002B4E72" w:rsidRPr="00B831A3" w14:paraId="698CDC66"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6C7662FF" w14:textId="77777777" w:rsidR="00210EC8" w:rsidRDefault="00210EC8" w:rsidP="00210EC8">
            <w:pPr>
              <w:pStyle w:val="NormalIndent"/>
            </w:pPr>
          </w:p>
        </w:tc>
        <w:tc>
          <w:tcPr>
            <w:tcW w:w="2584" w:type="dxa"/>
          </w:tcPr>
          <w:p w14:paraId="14C0C1C8" w14:textId="6F8E62F4" w:rsidR="00210EC8" w:rsidRDefault="00210EC8" w:rsidP="00210EC8">
            <w:r>
              <w:t>Search students</w:t>
            </w:r>
          </w:p>
        </w:tc>
        <w:tc>
          <w:tcPr>
            <w:tcW w:w="4128" w:type="dxa"/>
          </w:tcPr>
          <w:p w14:paraId="41D6D3EC" w14:textId="18615B63" w:rsidR="00210EC8" w:rsidRDefault="00A179FA" w:rsidP="00A179FA">
            <w:pPr>
              <w:jc w:val="left"/>
            </w:pPr>
            <w:r>
              <w:t xml:space="preserve">The system allows the administrator to search registered students on a predefined filters such as, last name, </w:t>
            </w:r>
            <w:r w:rsidR="00F43C43">
              <w:t>email-</w:t>
            </w:r>
            <w:r>
              <w:t>ID etc.</w:t>
            </w:r>
          </w:p>
        </w:tc>
      </w:tr>
      <w:tr w:rsidR="002B4E72" w:rsidRPr="00B831A3" w14:paraId="2F8732D4"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40C846D7" w14:textId="77777777" w:rsidR="00210EC8" w:rsidRDefault="00210EC8" w:rsidP="00210EC8">
            <w:pPr>
              <w:pStyle w:val="NormalIndent"/>
            </w:pPr>
          </w:p>
        </w:tc>
        <w:tc>
          <w:tcPr>
            <w:tcW w:w="2584" w:type="dxa"/>
          </w:tcPr>
          <w:p w14:paraId="5E528BA2" w14:textId="70B5AAF5" w:rsidR="00210EC8" w:rsidRDefault="00210EC8" w:rsidP="00210EC8">
            <w:r>
              <w:t>Search audio lectures</w:t>
            </w:r>
          </w:p>
        </w:tc>
        <w:tc>
          <w:tcPr>
            <w:tcW w:w="4128" w:type="dxa"/>
          </w:tcPr>
          <w:p w14:paraId="1FC3A46A" w14:textId="14291C2E" w:rsidR="00210EC8" w:rsidRDefault="003E7093" w:rsidP="00210EC8">
            <w:pPr>
              <w:jc w:val="left"/>
            </w:pPr>
            <w:r>
              <w:t xml:space="preserve">The system allows the administrator to search audio lectures based on a </w:t>
            </w:r>
            <w:r>
              <w:lastRenderedPageBreak/>
              <w:t>predefined filters such as, surah name, hadith title etc.</w:t>
            </w:r>
          </w:p>
        </w:tc>
      </w:tr>
      <w:tr w:rsidR="00383E5E" w:rsidRPr="00B831A3" w14:paraId="57B88780"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6F87A32F" w14:textId="77777777" w:rsidR="00C12DBD" w:rsidRDefault="00C12DBD" w:rsidP="00C12DBD">
            <w:pPr>
              <w:pStyle w:val="NormalIndent"/>
            </w:pPr>
          </w:p>
        </w:tc>
        <w:tc>
          <w:tcPr>
            <w:tcW w:w="2584" w:type="dxa"/>
          </w:tcPr>
          <w:p w14:paraId="418C2F2C" w14:textId="5D331B48" w:rsidR="00C12DBD" w:rsidRDefault="00C12DBD" w:rsidP="00C12DBD">
            <w:r>
              <w:t>Search books</w:t>
            </w:r>
          </w:p>
        </w:tc>
        <w:tc>
          <w:tcPr>
            <w:tcW w:w="4128" w:type="dxa"/>
          </w:tcPr>
          <w:p w14:paraId="39FA7072" w14:textId="2BDAE53B" w:rsidR="00C12DBD" w:rsidRDefault="00C12DBD" w:rsidP="00C12DBD">
            <w:pPr>
              <w:jc w:val="left"/>
            </w:pPr>
            <w:r>
              <w:t>The system allows a registered user or a guest user to search books based on a predefined filters such as book title, author etc.</w:t>
            </w:r>
          </w:p>
        </w:tc>
      </w:tr>
      <w:tr w:rsidR="00C12DBD" w:rsidRPr="00B831A3" w14:paraId="40E5155C"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245521EF" w14:textId="77777777" w:rsidR="00C12DBD" w:rsidRDefault="00C12DBD" w:rsidP="00C12DBD">
            <w:pPr>
              <w:pStyle w:val="NormalIndent"/>
            </w:pPr>
          </w:p>
        </w:tc>
        <w:tc>
          <w:tcPr>
            <w:tcW w:w="2584" w:type="dxa"/>
          </w:tcPr>
          <w:p w14:paraId="7103857E" w14:textId="0F36EE20" w:rsidR="00C12DBD" w:rsidRDefault="00C12DBD" w:rsidP="00C12DBD">
            <w:r>
              <w:t>Search cour</w:t>
            </w:r>
            <w:r w:rsidR="000B79CA">
              <w:t>s</w:t>
            </w:r>
            <w:r>
              <w:t>es</w:t>
            </w:r>
          </w:p>
        </w:tc>
        <w:tc>
          <w:tcPr>
            <w:tcW w:w="4128" w:type="dxa"/>
          </w:tcPr>
          <w:p w14:paraId="2F253167" w14:textId="2A8C24D0" w:rsidR="00C12DBD" w:rsidRDefault="00C12DBD" w:rsidP="00C12DBD">
            <w:pPr>
              <w:jc w:val="left"/>
            </w:pPr>
            <w:r>
              <w:t xml:space="preserve">The system allows </w:t>
            </w:r>
            <w:r w:rsidR="000B79CA">
              <w:t xml:space="preserve">the administrator </w:t>
            </w:r>
            <w:r>
              <w:t>to search courses based on a predefined filters such as surah name, tajweed topic etc.</w:t>
            </w:r>
          </w:p>
        </w:tc>
      </w:tr>
      <w:tr w:rsidR="009D35DC" w:rsidRPr="00B831A3" w14:paraId="0DD8119E"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74EBBE5A" w14:textId="77777777" w:rsidR="00210EC8" w:rsidRDefault="00210EC8" w:rsidP="00210EC8">
            <w:pPr>
              <w:pStyle w:val="NormalIndent"/>
            </w:pPr>
          </w:p>
        </w:tc>
        <w:tc>
          <w:tcPr>
            <w:tcW w:w="2584" w:type="dxa"/>
          </w:tcPr>
          <w:p w14:paraId="12F28573" w14:textId="421F6617" w:rsidR="00210EC8" w:rsidRDefault="009D35DC" w:rsidP="00210EC8">
            <w:pPr>
              <w:jc w:val="left"/>
            </w:pPr>
            <w:r>
              <w:t>Download</w:t>
            </w:r>
            <w:r w:rsidR="00210EC8">
              <w:t xml:space="preserve"> assignment</w:t>
            </w:r>
          </w:p>
        </w:tc>
        <w:tc>
          <w:tcPr>
            <w:tcW w:w="4128" w:type="dxa"/>
          </w:tcPr>
          <w:p w14:paraId="7CF63EE7" w14:textId="12F38E6A" w:rsidR="00210EC8" w:rsidRDefault="000B79CA" w:rsidP="006F467F">
            <w:pPr>
              <w:jc w:val="left"/>
            </w:pPr>
            <w:r>
              <w:t xml:space="preserve">The system allows the administrator to </w:t>
            </w:r>
            <w:r w:rsidR="006F467F">
              <w:t>download</w:t>
            </w:r>
            <w:r>
              <w:t xml:space="preserve"> </w:t>
            </w:r>
            <w:r w:rsidR="006F467F">
              <w:t>assignments as submitted by the students.</w:t>
            </w:r>
          </w:p>
        </w:tc>
      </w:tr>
      <w:tr w:rsidR="006F467F" w:rsidRPr="00B831A3" w14:paraId="096F47C2"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2CBF3BA7" w14:textId="77777777" w:rsidR="006F467F" w:rsidRDefault="006F467F" w:rsidP="00210EC8">
            <w:pPr>
              <w:pStyle w:val="NormalIndent"/>
            </w:pPr>
          </w:p>
        </w:tc>
        <w:tc>
          <w:tcPr>
            <w:tcW w:w="2584" w:type="dxa"/>
          </w:tcPr>
          <w:p w14:paraId="3F60476A" w14:textId="0D208352" w:rsidR="006F467F" w:rsidRDefault="006F467F" w:rsidP="00210EC8">
            <w:pPr>
              <w:jc w:val="left"/>
            </w:pPr>
            <w:r>
              <w:t>View assignments</w:t>
            </w:r>
          </w:p>
        </w:tc>
        <w:tc>
          <w:tcPr>
            <w:tcW w:w="4128" w:type="dxa"/>
          </w:tcPr>
          <w:p w14:paraId="6BA08DDD" w14:textId="489F4E8B" w:rsidR="006F467F" w:rsidRDefault="006F467F" w:rsidP="006F467F">
            <w:pPr>
              <w:jc w:val="left"/>
            </w:pPr>
            <w:r>
              <w:t>The system allows the administrator to view the assignments submitted by the students.</w:t>
            </w:r>
          </w:p>
        </w:tc>
      </w:tr>
      <w:tr w:rsidR="000213D4" w:rsidRPr="00B831A3" w14:paraId="22A7A1D8"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4A721BC3" w14:textId="77777777" w:rsidR="000213D4" w:rsidRDefault="000213D4" w:rsidP="00210EC8">
            <w:pPr>
              <w:pStyle w:val="NormalIndent"/>
            </w:pPr>
          </w:p>
        </w:tc>
        <w:tc>
          <w:tcPr>
            <w:tcW w:w="2584" w:type="dxa"/>
          </w:tcPr>
          <w:p w14:paraId="169FEBB9" w14:textId="13F88F2C" w:rsidR="000213D4" w:rsidRDefault="000213D4" w:rsidP="00210EC8">
            <w:pPr>
              <w:jc w:val="left"/>
            </w:pPr>
            <w:r>
              <w:t>Remove audio listing</w:t>
            </w:r>
          </w:p>
        </w:tc>
        <w:tc>
          <w:tcPr>
            <w:tcW w:w="4128" w:type="dxa"/>
          </w:tcPr>
          <w:p w14:paraId="1022D08E" w14:textId="730768BF" w:rsidR="000213D4" w:rsidRDefault="00AF3EBF" w:rsidP="00AF3EBF">
            <w:pPr>
              <w:jc w:val="left"/>
            </w:pPr>
            <w:r>
              <w:t>The system allows the administrator to remove the audio listing from the portal.</w:t>
            </w:r>
          </w:p>
        </w:tc>
      </w:tr>
      <w:tr w:rsidR="000213D4" w:rsidRPr="00B831A3" w14:paraId="4D9F9C07" w14:textId="77777777" w:rsidTr="00AC51BA">
        <w:trPr>
          <w:cnfStyle w:val="000000100000" w:firstRow="0" w:lastRow="0" w:firstColumn="0" w:lastColumn="0" w:oddVBand="0" w:evenVBand="0" w:oddHBand="1" w:evenHBand="0" w:firstRowFirstColumn="0" w:firstRowLastColumn="0" w:lastRowFirstColumn="0" w:lastRowLastColumn="0"/>
        </w:trPr>
        <w:tc>
          <w:tcPr>
            <w:tcW w:w="1826" w:type="dxa"/>
            <w:vMerge/>
          </w:tcPr>
          <w:p w14:paraId="0AE6E661" w14:textId="77777777" w:rsidR="000213D4" w:rsidRDefault="000213D4" w:rsidP="00210EC8">
            <w:pPr>
              <w:pStyle w:val="NormalIndent"/>
            </w:pPr>
          </w:p>
        </w:tc>
        <w:tc>
          <w:tcPr>
            <w:tcW w:w="2584" w:type="dxa"/>
          </w:tcPr>
          <w:p w14:paraId="5720CBC3" w14:textId="7F318C02" w:rsidR="000213D4" w:rsidRDefault="000213D4" w:rsidP="00210EC8">
            <w:pPr>
              <w:jc w:val="left"/>
            </w:pPr>
            <w:r>
              <w:t>Edit audio listing</w:t>
            </w:r>
          </w:p>
        </w:tc>
        <w:tc>
          <w:tcPr>
            <w:tcW w:w="4128" w:type="dxa"/>
          </w:tcPr>
          <w:p w14:paraId="2035DE58" w14:textId="1B3BB95E" w:rsidR="000213D4" w:rsidRDefault="00AF3EBF" w:rsidP="00AF3EBF">
            <w:pPr>
              <w:jc w:val="left"/>
            </w:pPr>
            <w:r>
              <w:t>The system allows the administrator to edit the audio listing on the portal.</w:t>
            </w:r>
          </w:p>
        </w:tc>
      </w:tr>
      <w:tr w:rsidR="00620EAD" w:rsidRPr="00B831A3" w14:paraId="373E4A6A" w14:textId="77777777" w:rsidTr="00AC51BA">
        <w:trPr>
          <w:cnfStyle w:val="000000010000" w:firstRow="0" w:lastRow="0" w:firstColumn="0" w:lastColumn="0" w:oddVBand="0" w:evenVBand="0" w:oddHBand="0" w:evenHBand="1" w:firstRowFirstColumn="0" w:firstRowLastColumn="0" w:lastRowFirstColumn="0" w:lastRowLastColumn="0"/>
        </w:trPr>
        <w:tc>
          <w:tcPr>
            <w:tcW w:w="1826" w:type="dxa"/>
            <w:vMerge/>
          </w:tcPr>
          <w:p w14:paraId="34A1B983" w14:textId="77777777" w:rsidR="00210EC8" w:rsidRDefault="00210EC8" w:rsidP="00210EC8">
            <w:pPr>
              <w:pStyle w:val="NormalIndent"/>
            </w:pPr>
          </w:p>
        </w:tc>
        <w:tc>
          <w:tcPr>
            <w:tcW w:w="2584" w:type="dxa"/>
          </w:tcPr>
          <w:p w14:paraId="3B56AE42" w14:textId="50BD21DF" w:rsidR="00210EC8" w:rsidRDefault="00210EC8" w:rsidP="00210EC8">
            <w:pPr>
              <w:jc w:val="left"/>
            </w:pPr>
            <w:r>
              <w:t>Upload audio lecture</w:t>
            </w:r>
          </w:p>
        </w:tc>
        <w:tc>
          <w:tcPr>
            <w:tcW w:w="4128" w:type="dxa"/>
          </w:tcPr>
          <w:p w14:paraId="0767E163" w14:textId="42E46735" w:rsidR="00210EC8" w:rsidRDefault="00AF3EBF" w:rsidP="00AF3EBF">
            <w:pPr>
              <w:jc w:val="left"/>
            </w:pPr>
            <w:r>
              <w:t>The system allows the administrator to upload the audio listing on the mixcloud.com site and store the reference url of the uploaded audio on the portal system.</w:t>
            </w:r>
          </w:p>
        </w:tc>
      </w:tr>
    </w:tbl>
    <w:p w14:paraId="69D17EBC" w14:textId="77777777" w:rsidR="0006208D" w:rsidRDefault="0006208D" w:rsidP="0054389A">
      <w:pPr>
        <w:spacing w:before="0" w:after="0"/>
        <w:jc w:val="left"/>
        <w:rPr>
          <w:b/>
          <w:kern w:val="28"/>
          <w:sz w:val="32"/>
        </w:rPr>
      </w:pPr>
    </w:p>
    <w:p w14:paraId="24F7DB0C" w14:textId="77777777" w:rsidR="0006208D" w:rsidRDefault="0006208D" w:rsidP="0054389A">
      <w:pPr>
        <w:spacing w:before="0" w:after="0"/>
        <w:jc w:val="left"/>
        <w:rPr>
          <w:b/>
          <w:kern w:val="28"/>
          <w:sz w:val="32"/>
        </w:rPr>
      </w:pPr>
    </w:p>
    <w:p w14:paraId="539B32A6" w14:textId="77777777" w:rsidR="0006208D" w:rsidRDefault="0006208D" w:rsidP="0054389A">
      <w:pPr>
        <w:spacing w:before="0" w:after="0"/>
        <w:jc w:val="left"/>
        <w:rPr>
          <w:b/>
          <w:kern w:val="28"/>
          <w:sz w:val="32"/>
        </w:rPr>
      </w:pPr>
    </w:p>
    <w:p w14:paraId="03F2FB9A" w14:textId="77777777" w:rsidR="0006208D" w:rsidRDefault="0006208D" w:rsidP="0054389A">
      <w:pPr>
        <w:spacing w:before="0" w:after="0"/>
        <w:jc w:val="left"/>
        <w:rPr>
          <w:b/>
          <w:kern w:val="28"/>
          <w:sz w:val="32"/>
        </w:rPr>
      </w:pPr>
    </w:p>
    <w:p w14:paraId="1BAAE8A3" w14:textId="77777777" w:rsidR="0006208D" w:rsidRDefault="0006208D" w:rsidP="0054389A">
      <w:pPr>
        <w:spacing w:before="0" w:after="0"/>
        <w:jc w:val="left"/>
        <w:rPr>
          <w:b/>
          <w:kern w:val="28"/>
          <w:sz w:val="32"/>
        </w:rPr>
      </w:pPr>
    </w:p>
    <w:p w14:paraId="06AB76B5" w14:textId="16AD6579" w:rsidR="0006208D" w:rsidRDefault="0006208D" w:rsidP="000063D0">
      <w:pPr>
        <w:pStyle w:val="Heading1"/>
        <w:numPr>
          <w:ilvl w:val="0"/>
          <w:numId w:val="5"/>
        </w:numPr>
        <w:tabs>
          <w:tab w:val="clear" w:pos="432"/>
          <w:tab w:val="clear" w:pos="1440"/>
          <w:tab w:val="left" w:pos="1080"/>
        </w:tabs>
        <w:ind w:left="1440" w:hanging="1440"/>
      </w:pPr>
      <w:bookmarkStart w:id="41" w:name="_Toc507799065"/>
      <w:r w:rsidRPr="0099551E">
        <w:lastRenderedPageBreak/>
        <w:t>Appendix</w:t>
      </w:r>
      <w:bookmarkEnd w:id="40"/>
      <w:bookmarkEnd w:id="41"/>
    </w:p>
    <w:p w14:paraId="7A18E006" w14:textId="275746D5" w:rsidR="00BD360B" w:rsidRPr="00BD360B" w:rsidRDefault="00BD360B" w:rsidP="00481B9B">
      <w:pPr>
        <w:pStyle w:val="NormalIndent"/>
        <w:ind w:left="1080"/>
      </w:pPr>
      <w:r>
        <w:t>None</w:t>
      </w:r>
    </w:p>
    <w:sectPr w:rsidR="00BD360B" w:rsidRPr="00BD360B" w:rsidSect="00B9074A">
      <w:headerReference w:type="default" r:id="rId16"/>
      <w:footerReference w:type="default" r:id="rId17"/>
      <w:headerReference w:type="first" r:id="rId18"/>
      <w:footerReference w:type="first" r:id="rId19"/>
      <w:type w:val="continuous"/>
      <w:pgSz w:w="11909" w:h="16834" w:code="9"/>
      <w:pgMar w:top="1440" w:right="569" w:bottom="1440" w:left="117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4789A" w14:textId="77777777" w:rsidR="00EB4A2B" w:rsidRDefault="00EB4A2B">
      <w:r>
        <w:separator/>
      </w:r>
    </w:p>
  </w:endnote>
  <w:endnote w:type="continuationSeparator" w:id="0">
    <w:p w14:paraId="419264DE" w14:textId="77777777" w:rsidR="00EB4A2B" w:rsidRDefault="00EB4A2B">
      <w:r>
        <w:continuationSeparator/>
      </w:r>
    </w:p>
  </w:endnote>
  <w:endnote w:type="continuationNotice" w:id="1">
    <w:p w14:paraId="0049A961" w14:textId="77777777" w:rsidR="00EB4A2B" w:rsidRDefault="00EB4A2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Arial Bold">
    <w:altName w:val="Arial"/>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000" w:firstRow="0" w:lastRow="0" w:firstColumn="0" w:lastColumn="0" w:noHBand="0" w:noVBand="0"/>
    </w:tblPr>
    <w:tblGrid>
      <w:gridCol w:w="3313"/>
      <w:gridCol w:w="2577"/>
      <w:gridCol w:w="4280"/>
    </w:tblGrid>
    <w:tr w:rsidR="00EB1EB8" w:rsidRPr="00EB0B27" w14:paraId="3A666EF4" w14:textId="77777777">
      <w:trPr>
        <w:cantSplit/>
      </w:trPr>
      <w:tc>
        <w:tcPr>
          <w:tcW w:w="1629" w:type="pct"/>
        </w:tcPr>
        <w:p w14:paraId="1B7D0C30" w14:textId="67ABAA43" w:rsidR="00EB1EB8" w:rsidRPr="00E65DB0" w:rsidRDefault="00EB1EB8" w:rsidP="009F4A17">
          <w:pPr>
            <w:pStyle w:val="Footer"/>
            <w:spacing w:before="0"/>
            <w:rPr>
              <w:sz w:val="16"/>
              <w:szCs w:val="16"/>
            </w:rPr>
          </w:pPr>
          <w:r>
            <w:rPr>
              <w:sz w:val="16"/>
              <w:szCs w:val="16"/>
            </w:rPr>
            <w:t>02/03/2018</w:t>
          </w:r>
        </w:p>
      </w:tc>
      <w:tc>
        <w:tcPr>
          <w:tcW w:w="1267" w:type="pct"/>
        </w:tcPr>
        <w:p w14:paraId="27494077" w14:textId="77777777" w:rsidR="00EB1EB8" w:rsidRPr="00E65DB0" w:rsidRDefault="00EB1EB8" w:rsidP="00520912">
          <w:pPr>
            <w:pStyle w:val="Footer"/>
            <w:spacing w:before="0"/>
            <w:rPr>
              <w:sz w:val="16"/>
              <w:szCs w:val="16"/>
            </w:rPr>
          </w:pPr>
        </w:p>
      </w:tc>
      <w:tc>
        <w:tcPr>
          <w:tcW w:w="2104" w:type="pct"/>
        </w:tcPr>
        <w:p w14:paraId="403AE375" w14:textId="77777777" w:rsidR="00EB1EB8" w:rsidRPr="00EB0B27" w:rsidRDefault="00EB1EB8" w:rsidP="00365386">
          <w:pPr>
            <w:pStyle w:val="Footer"/>
            <w:spacing w:before="0"/>
            <w:jc w:val="right"/>
            <w:rPr>
              <w:sz w:val="16"/>
              <w:szCs w:val="16"/>
            </w:rPr>
          </w:pPr>
          <w:r w:rsidRPr="00EB0B27">
            <w:rPr>
              <w:sz w:val="16"/>
              <w:szCs w:val="16"/>
            </w:rPr>
            <w:t xml:space="preserve">Page </w:t>
          </w:r>
          <w:r w:rsidRPr="00EB0B27">
            <w:rPr>
              <w:sz w:val="16"/>
              <w:szCs w:val="16"/>
            </w:rPr>
            <w:fldChar w:fldCharType="begin"/>
          </w:r>
          <w:r w:rsidRPr="00EB0B27">
            <w:rPr>
              <w:sz w:val="16"/>
              <w:szCs w:val="16"/>
            </w:rPr>
            <w:instrText>page</w:instrText>
          </w:r>
          <w:r w:rsidRPr="00EB0B27">
            <w:rPr>
              <w:sz w:val="16"/>
              <w:szCs w:val="16"/>
            </w:rPr>
            <w:fldChar w:fldCharType="separate"/>
          </w:r>
          <w:r w:rsidR="002C02FD">
            <w:rPr>
              <w:noProof/>
              <w:sz w:val="16"/>
              <w:szCs w:val="16"/>
            </w:rPr>
            <w:t>17</w:t>
          </w:r>
          <w:r w:rsidRPr="00EB0B27">
            <w:rPr>
              <w:sz w:val="16"/>
              <w:szCs w:val="16"/>
            </w:rPr>
            <w:fldChar w:fldCharType="end"/>
          </w:r>
          <w:r w:rsidRPr="00EB0B27">
            <w:rPr>
              <w:sz w:val="16"/>
              <w:szCs w:val="16"/>
            </w:rPr>
            <w:t xml:space="preserve"> of </w:t>
          </w:r>
          <w:r w:rsidRPr="00EB0B27">
            <w:rPr>
              <w:sz w:val="16"/>
              <w:szCs w:val="16"/>
            </w:rPr>
            <w:fldChar w:fldCharType="begin"/>
          </w:r>
          <w:r w:rsidRPr="00EB0B27">
            <w:rPr>
              <w:sz w:val="16"/>
              <w:szCs w:val="16"/>
            </w:rPr>
            <w:instrText>numpages</w:instrText>
          </w:r>
          <w:r w:rsidRPr="00EB0B27">
            <w:rPr>
              <w:sz w:val="16"/>
              <w:szCs w:val="16"/>
            </w:rPr>
            <w:fldChar w:fldCharType="separate"/>
          </w:r>
          <w:r w:rsidR="002C02FD">
            <w:rPr>
              <w:noProof/>
              <w:sz w:val="16"/>
              <w:szCs w:val="16"/>
            </w:rPr>
            <w:t>17</w:t>
          </w:r>
          <w:r w:rsidRPr="00EB0B27">
            <w:rPr>
              <w:sz w:val="16"/>
              <w:szCs w:val="16"/>
            </w:rPr>
            <w:fldChar w:fldCharType="end"/>
          </w:r>
        </w:p>
        <w:p w14:paraId="2E34CB42" w14:textId="318FCC7A" w:rsidR="00EB1EB8" w:rsidRPr="00EB0B27" w:rsidRDefault="00EB1EB8" w:rsidP="00970FDE">
          <w:pPr>
            <w:pStyle w:val="Footer"/>
            <w:spacing w:before="0"/>
            <w:jc w:val="right"/>
            <w:rPr>
              <w:sz w:val="16"/>
              <w:szCs w:val="16"/>
            </w:rPr>
          </w:pPr>
          <w:r>
            <w:rPr>
              <w:sz w:val="16"/>
              <w:szCs w:val="16"/>
            </w:rPr>
            <w:t>Version:1</w:t>
          </w:r>
          <w:r w:rsidR="00970FDE">
            <w:rPr>
              <w:sz w:val="16"/>
              <w:szCs w:val="16"/>
            </w:rPr>
            <w:t>.0</w:t>
          </w:r>
        </w:p>
      </w:tc>
    </w:tr>
    <w:tr w:rsidR="00EB1EB8" w:rsidRPr="00E65DB0" w14:paraId="5E7F5433" w14:textId="77777777">
      <w:trPr>
        <w:cantSplit/>
      </w:trPr>
      <w:tc>
        <w:tcPr>
          <w:tcW w:w="5000" w:type="pct"/>
          <w:gridSpan w:val="3"/>
        </w:tcPr>
        <w:p w14:paraId="06BB6787" w14:textId="77777777" w:rsidR="00EB1EB8" w:rsidRPr="00E65DB0" w:rsidRDefault="00EB1EB8" w:rsidP="00534879">
          <w:pPr>
            <w:pStyle w:val="classification"/>
            <w:rPr>
              <w:rFonts w:ascii="Calibri" w:hAnsi="Calibri"/>
            </w:rPr>
          </w:pPr>
          <w:r>
            <w:rPr>
              <w:rFonts w:ascii="Calibri" w:hAnsi="Calibri"/>
            </w:rPr>
            <w:t>Confidential</w:t>
          </w:r>
        </w:p>
      </w:tc>
    </w:tr>
  </w:tbl>
  <w:p w14:paraId="55CDFE2B" w14:textId="77777777" w:rsidR="00EB1EB8" w:rsidRPr="00E65DB0" w:rsidRDefault="00EB1EB8" w:rsidP="00633879">
    <w:pPr>
      <w:pStyle w:val="Footer"/>
      <w:spacing w:befor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000" w:firstRow="0" w:lastRow="0" w:firstColumn="0" w:lastColumn="0" w:noHBand="0" w:noVBand="0"/>
    </w:tblPr>
    <w:tblGrid>
      <w:gridCol w:w="2942"/>
      <w:gridCol w:w="2288"/>
      <w:gridCol w:w="3799"/>
    </w:tblGrid>
    <w:tr w:rsidR="00EB1EB8" w:rsidRPr="00E65DB0" w14:paraId="16F54CDE" w14:textId="77777777">
      <w:trPr>
        <w:cantSplit/>
      </w:trPr>
      <w:tc>
        <w:tcPr>
          <w:tcW w:w="1629" w:type="pct"/>
        </w:tcPr>
        <w:p w14:paraId="6808F2C6" w14:textId="77777777" w:rsidR="00EB1EB8" w:rsidRPr="00E65DB0" w:rsidRDefault="00EB1EB8" w:rsidP="00E85CCE">
          <w:pPr>
            <w:pStyle w:val="Footer"/>
            <w:spacing w:before="0"/>
            <w:rPr>
              <w:sz w:val="16"/>
              <w:szCs w:val="16"/>
            </w:rPr>
          </w:pPr>
        </w:p>
      </w:tc>
      <w:tc>
        <w:tcPr>
          <w:tcW w:w="1267" w:type="pct"/>
        </w:tcPr>
        <w:p w14:paraId="3A568B45" w14:textId="77777777" w:rsidR="00EB1EB8" w:rsidRPr="00E65DB0" w:rsidRDefault="00EB1EB8" w:rsidP="00E85CCE">
          <w:pPr>
            <w:pStyle w:val="Footer"/>
            <w:spacing w:before="0"/>
            <w:rPr>
              <w:sz w:val="16"/>
              <w:szCs w:val="16"/>
            </w:rPr>
          </w:pPr>
        </w:p>
      </w:tc>
      <w:tc>
        <w:tcPr>
          <w:tcW w:w="2104" w:type="pct"/>
        </w:tcPr>
        <w:p w14:paraId="25299AC7" w14:textId="77777777" w:rsidR="00EB1EB8" w:rsidRPr="00E65DB0" w:rsidRDefault="00EB1EB8" w:rsidP="008933CE">
          <w:pPr>
            <w:pStyle w:val="Footer"/>
            <w:spacing w:before="0"/>
            <w:jc w:val="center"/>
            <w:rPr>
              <w:sz w:val="16"/>
              <w:szCs w:val="16"/>
            </w:rPr>
          </w:pPr>
        </w:p>
        <w:p w14:paraId="48238D6C" w14:textId="77777777" w:rsidR="00EB1EB8" w:rsidRPr="00E65DB0" w:rsidRDefault="00EB1EB8" w:rsidP="008933CE">
          <w:pPr>
            <w:pStyle w:val="Footer"/>
            <w:spacing w:before="0"/>
            <w:jc w:val="center"/>
            <w:rPr>
              <w:sz w:val="16"/>
              <w:szCs w:val="16"/>
            </w:rPr>
          </w:pPr>
        </w:p>
      </w:tc>
    </w:tr>
    <w:tr w:rsidR="00EB1EB8" w:rsidRPr="00E65DB0" w14:paraId="20F6050D" w14:textId="77777777">
      <w:trPr>
        <w:cantSplit/>
      </w:trPr>
      <w:tc>
        <w:tcPr>
          <w:tcW w:w="5000" w:type="pct"/>
          <w:gridSpan w:val="3"/>
        </w:tcPr>
        <w:p w14:paraId="5B9291F3" w14:textId="77777777" w:rsidR="00EB1EB8" w:rsidRPr="00E65DB0" w:rsidRDefault="00EB1EB8" w:rsidP="008C37C9">
          <w:pPr>
            <w:pStyle w:val="classification"/>
            <w:rPr>
              <w:rFonts w:ascii="Calibri" w:hAnsi="Calibri"/>
            </w:rPr>
          </w:pPr>
          <w:r>
            <w:rPr>
              <w:rFonts w:ascii="Calibri" w:hAnsi="Calibri"/>
            </w:rPr>
            <w:t>Confidential</w:t>
          </w:r>
        </w:p>
      </w:tc>
    </w:tr>
  </w:tbl>
  <w:p w14:paraId="192C7B2C" w14:textId="77777777" w:rsidR="00EB1EB8" w:rsidRDefault="00EB1EB8" w:rsidP="00E001FB">
    <w:pPr>
      <w:pStyle w:val="Footer"/>
      <w:spacing w:befor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5C98D" w14:textId="77777777" w:rsidR="00EB4A2B" w:rsidRDefault="00EB4A2B">
      <w:r>
        <w:separator/>
      </w:r>
    </w:p>
  </w:footnote>
  <w:footnote w:type="continuationSeparator" w:id="0">
    <w:p w14:paraId="38230BEB" w14:textId="77777777" w:rsidR="00EB4A2B" w:rsidRDefault="00EB4A2B">
      <w:r>
        <w:continuationSeparator/>
      </w:r>
    </w:p>
  </w:footnote>
  <w:footnote w:type="continuationNotice" w:id="1">
    <w:p w14:paraId="457A3BE0" w14:textId="77777777" w:rsidR="00EB4A2B" w:rsidRDefault="00EB4A2B">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D0713" w14:textId="5720B079" w:rsidR="00EB1EB8" w:rsidRDefault="00EB1EB8" w:rsidP="009E3577">
    <w:pPr>
      <w:tabs>
        <w:tab w:val="left" w:pos="90"/>
      </w:tabs>
      <w:spacing w:line="264" w:lineRule="auto"/>
      <w:rPr>
        <w:noProof/>
      </w:rPr>
    </w:pPr>
    <w:r>
      <w:rPr>
        <w:noProof/>
      </w:rPr>
      <w:ptab w:relativeTo="margin" w:alignment="right" w:leader="none"/>
    </w:r>
    <w:r>
      <w:rPr>
        <w:noProof/>
      </w:rPr>
      <w:ptab w:relativeTo="margin" w:alignment="left" w:leader="none"/>
    </w:r>
    <w:r>
      <w:rPr>
        <w:noProof/>
      </w:rPr>
      <w:ptab w:relativeTo="margin" w:alignment="right" w:leader="underscore"/>
    </w:r>
    <w:r>
      <w:rPr>
        <w:noProof/>
      </w:rPr>
      <w:drawing>
        <wp:inline distT="0" distB="0" distL="0" distR="0" wp14:anchorId="68171423" wp14:editId="0F61A95F">
          <wp:extent cx="1961515" cy="1010265"/>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75274" cy="1017351"/>
                  </a:xfrm>
                  <a:prstGeom prst="rect">
                    <a:avLst/>
                  </a:prstGeom>
                </pic:spPr>
              </pic:pic>
            </a:graphicData>
          </a:graphic>
        </wp:inline>
      </w:drawing>
    </w:r>
    <w:r>
      <w:rPr>
        <w:noProof/>
      </w:rPr>
      <w:ptab w:relativeTo="margin" w:alignment="right" w:leader="none"/>
    </w:r>
    <w:r w:rsidRPr="009E3577">
      <w:rPr>
        <w:noProof/>
      </w:rPr>
      <w:t xml:space="preserve"> </w:t>
    </w:r>
  </w:p>
  <w:p w14:paraId="25BC7C46" w14:textId="40A5398C" w:rsidR="00EB1EB8" w:rsidRPr="00F450B3" w:rsidRDefault="00EB1EB8" w:rsidP="00E8531C">
    <w:pPr>
      <w:spacing w:line="264" w:lineRule="auto"/>
      <w:rPr>
        <w:i/>
        <w:iCs/>
      </w:rPr>
    </w:pPr>
    <w:r w:rsidRPr="00F450B3">
      <w:rPr>
        <w:i/>
        <w:iCs/>
        <w:noProof/>
        <w:color w:val="000000"/>
      </w:rPr>
      <mc:AlternateContent>
        <mc:Choice Requires="wps">
          <w:drawing>
            <wp:anchor distT="0" distB="0" distL="114300" distR="114300" simplePos="0" relativeHeight="251660288" behindDoc="0" locked="0" layoutInCell="1" allowOverlap="1" wp14:anchorId="68C481D2" wp14:editId="015FE20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343C0C" id="Rectangle 222" o:spid="_x0000_s1026" style="position:absolute;margin-left:0;margin-top:0;width:580.8pt;height:752.4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EA4CD" w14:textId="77777777" w:rsidR="00EB1EB8" w:rsidRPr="004053A8" w:rsidRDefault="00EB1EB8" w:rsidP="00500366">
    <w:pPr>
      <w:pStyle w:val="Header"/>
      <w:tabs>
        <w:tab w:val="clear" w:pos="8640"/>
        <w:tab w:val="right" w:pos="10773"/>
      </w:tabs>
      <w:jc w:val="right"/>
    </w:pPr>
    <w:r>
      <w:rPr>
        <w:noProof/>
      </w:rPr>
      <w:drawing>
        <wp:anchor distT="0" distB="0" distL="114300" distR="114300" simplePos="0" relativeHeight="251658240" behindDoc="0" locked="0" layoutInCell="1" allowOverlap="1" wp14:anchorId="47E59D43" wp14:editId="4ECEE469">
          <wp:simplePos x="0" y="0"/>
          <wp:positionH relativeFrom="column">
            <wp:posOffset>3962400</wp:posOffset>
          </wp:positionH>
          <wp:positionV relativeFrom="paragraph">
            <wp:posOffset>-118110</wp:posOffset>
          </wp:positionV>
          <wp:extent cx="2628900" cy="742950"/>
          <wp:effectExtent l="19050" t="0" r="0" b="0"/>
          <wp:wrapNone/>
          <wp:docPr id="31" name="Picture 11" descr="SADAD Logo  (WMF)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DAD Logo  (WMF) 01"/>
                  <pic:cNvPicPr>
                    <a:picLocks noChangeAspect="1" noChangeArrowheads="1"/>
                  </pic:cNvPicPr>
                </pic:nvPicPr>
                <pic:blipFill>
                  <a:blip r:embed="rId1"/>
                  <a:srcRect/>
                  <a:stretch>
                    <a:fillRect/>
                  </a:stretch>
                </pic:blipFill>
                <pic:spPr bwMode="auto">
                  <a:xfrm>
                    <a:off x="0" y="0"/>
                    <a:ext cx="2628900" cy="742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F2CF3"/>
    <w:multiLevelType w:val="hybridMultilevel"/>
    <w:tmpl w:val="733C2582"/>
    <w:lvl w:ilvl="0" w:tplc="3CEC814A">
      <w:start w:val="1"/>
      <w:numFmt w:val="bullet"/>
      <w:pStyle w:val="ListBullet1"/>
      <w:lvlText w:val=""/>
      <w:lvlJc w:val="left"/>
      <w:pPr>
        <w:ind w:left="3348" w:hanging="360"/>
      </w:pPr>
      <w:rPr>
        <w:rFonts w:ascii="Symbol" w:hAnsi="Symbol" w:hint="default"/>
      </w:rPr>
    </w:lvl>
    <w:lvl w:ilvl="1" w:tplc="08090003">
      <w:start w:val="1"/>
      <w:numFmt w:val="bullet"/>
      <w:lvlText w:val="o"/>
      <w:lvlJc w:val="left"/>
      <w:pPr>
        <w:ind w:left="3715" w:hanging="360"/>
      </w:pPr>
      <w:rPr>
        <w:rFonts w:ascii="Courier New" w:hAnsi="Courier New" w:hint="default"/>
      </w:rPr>
    </w:lvl>
    <w:lvl w:ilvl="2" w:tplc="08090005">
      <w:start w:val="1"/>
      <w:numFmt w:val="bullet"/>
      <w:lvlText w:val=""/>
      <w:lvlJc w:val="left"/>
      <w:pPr>
        <w:ind w:left="4435" w:hanging="360"/>
      </w:pPr>
      <w:rPr>
        <w:rFonts w:ascii="Wingdings" w:hAnsi="Wingdings" w:hint="default"/>
      </w:rPr>
    </w:lvl>
    <w:lvl w:ilvl="3" w:tplc="08090001">
      <w:start w:val="1"/>
      <w:numFmt w:val="bullet"/>
      <w:lvlText w:val=""/>
      <w:lvlJc w:val="left"/>
      <w:pPr>
        <w:ind w:left="5155" w:hanging="360"/>
      </w:pPr>
      <w:rPr>
        <w:rFonts w:ascii="Symbol" w:hAnsi="Symbol" w:hint="default"/>
      </w:rPr>
    </w:lvl>
    <w:lvl w:ilvl="4" w:tplc="08090003">
      <w:start w:val="1"/>
      <w:numFmt w:val="bullet"/>
      <w:lvlText w:val="o"/>
      <w:lvlJc w:val="left"/>
      <w:pPr>
        <w:ind w:left="5875" w:hanging="360"/>
      </w:pPr>
      <w:rPr>
        <w:rFonts w:ascii="Courier New" w:hAnsi="Courier New" w:hint="default"/>
      </w:rPr>
    </w:lvl>
    <w:lvl w:ilvl="5" w:tplc="08090005">
      <w:start w:val="1"/>
      <w:numFmt w:val="bullet"/>
      <w:lvlText w:val=""/>
      <w:lvlJc w:val="left"/>
      <w:pPr>
        <w:ind w:left="6595" w:hanging="360"/>
      </w:pPr>
      <w:rPr>
        <w:rFonts w:ascii="Wingdings" w:hAnsi="Wingdings" w:hint="default"/>
      </w:rPr>
    </w:lvl>
    <w:lvl w:ilvl="6" w:tplc="08090001">
      <w:start w:val="1"/>
      <w:numFmt w:val="bullet"/>
      <w:lvlText w:val=""/>
      <w:lvlJc w:val="left"/>
      <w:pPr>
        <w:ind w:left="7315" w:hanging="360"/>
      </w:pPr>
      <w:rPr>
        <w:rFonts w:ascii="Symbol" w:hAnsi="Symbol" w:hint="default"/>
      </w:rPr>
    </w:lvl>
    <w:lvl w:ilvl="7" w:tplc="08090003">
      <w:start w:val="1"/>
      <w:numFmt w:val="bullet"/>
      <w:lvlText w:val="o"/>
      <w:lvlJc w:val="left"/>
      <w:pPr>
        <w:ind w:left="8035" w:hanging="360"/>
      </w:pPr>
      <w:rPr>
        <w:rFonts w:ascii="Courier New" w:hAnsi="Courier New" w:hint="default"/>
      </w:rPr>
    </w:lvl>
    <w:lvl w:ilvl="8" w:tplc="08090005">
      <w:start w:val="1"/>
      <w:numFmt w:val="bullet"/>
      <w:lvlText w:val=""/>
      <w:lvlJc w:val="left"/>
      <w:pPr>
        <w:ind w:left="8755" w:hanging="360"/>
      </w:pPr>
      <w:rPr>
        <w:rFonts w:ascii="Wingdings" w:hAnsi="Wingdings" w:hint="default"/>
      </w:rPr>
    </w:lvl>
  </w:abstractNum>
  <w:abstractNum w:abstractNumId="1" w15:restartNumberingAfterBreak="0">
    <w:nsid w:val="2C4C099C"/>
    <w:multiLevelType w:val="hybridMultilevel"/>
    <w:tmpl w:val="97F65F6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623490"/>
    <w:multiLevelType w:val="hybridMultilevel"/>
    <w:tmpl w:val="466AB0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F77076"/>
    <w:multiLevelType w:val="hybridMultilevel"/>
    <w:tmpl w:val="729AEB22"/>
    <w:lvl w:ilvl="0" w:tplc="D6DC2D76">
      <w:start w:val="1"/>
      <w:numFmt w:val="decimal"/>
      <w:pStyle w:val="ListNumber2"/>
      <w:lvlText w:val="%1."/>
      <w:lvlJc w:val="left"/>
      <w:pPr>
        <w:tabs>
          <w:tab w:val="num" w:pos="2160"/>
        </w:tabs>
        <w:ind w:left="2160" w:hanging="360"/>
      </w:pPr>
    </w:lvl>
    <w:lvl w:ilvl="1" w:tplc="08090019" w:tentative="1">
      <w:start w:val="1"/>
      <w:numFmt w:val="lowerLetter"/>
      <w:lvlText w:val="%2."/>
      <w:lvlJc w:val="left"/>
      <w:pPr>
        <w:tabs>
          <w:tab w:val="num" w:pos="2880"/>
        </w:tabs>
        <w:ind w:left="2880" w:hanging="360"/>
      </w:pPr>
    </w:lvl>
    <w:lvl w:ilvl="2" w:tplc="0809001B" w:tentative="1">
      <w:start w:val="1"/>
      <w:numFmt w:val="lowerRoman"/>
      <w:lvlText w:val="%3."/>
      <w:lvlJc w:val="right"/>
      <w:pPr>
        <w:tabs>
          <w:tab w:val="num" w:pos="3600"/>
        </w:tabs>
        <w:ind w:left="3600" w:hanging="180"/>
      </w:pPr>
    </w:lvl>
    <w:lvl w:ilvl="3" w:tplc="0809000F" w:tentative="1">
      <w:start w:val="1"/>
      <w:numFmt w:val="decimal"/>
      <w:lvlText w:val="%4."/>
      <w:lvlJc w:val="left"/>
      <w:pPr>
        <w:tabs>
          <w:tab w:val="num" w:pos="4320"/>
        </w:tabs>
        <w:ind w:left="4320" w:hanging="360"/>
      </w:pPr>
    </w:lvl>
    <w:lvl w:ilvl="4" w:tplc="08090019" w:tentative="1">
      <w:start w:val="1"/>
      <w:numFmt w:val="lowerLetter"/>
      <w:lvlText w:val="%5."/>
      <w:lvlJc w:val="left"/>
      <w:pPr>
        <w:tabs>
          <w:tab w:val="num" w:pos="5040"/>
        </w:tabs>
        <w:ind w:left="5040" w:hanging="360"/>
      </w:pPr>
    </w:lvl>
    <w:lvl w:ilvl="5" w:tplc="0809001B" w:tentative="1">
      <w:start w:val="1"/>
      <w:numFmt w:val="lowerRoman"/>
      <w:lvlText w:val="%6."/>
      <w:lvlJc w:val="right"/>
      <w:pPr>
        <w:tabs>
          <w:tab w:val="num" w:pos="5760"/>
        </w:tabs>
        <w:ind w:left="5760" w:hanging="180"/>
      </w:pPr>
    </w:lvl>
    <w:lvl w:ilvl="6" w:tplc="0809000F" w:tentative="1">
      <w:start w:val="1"/>
      <w:numFmt w:val="decimal"/>
      <w:lvlText w:val="%7."/>
      <w:lvlJc w:val="left"/>
      <w:pPr>
        <w:tabs>
          <w:tab w:val="num" w:pos="6480"/>
        </w:tabs>
        <w:ind w:left="6480" w:hanging="360"/>
      </w:pPr>
    </w:lvl>
    <w:lvl w:ilvl="7" w:tplc="08090019" w:tentative="1">
      <w:start w:val="1"/>
      <w:numFmt w:val="lowerLetter"/>
      <w:lvlText w:val="%8."/>
      <w:lvlJc w:val="left"/>
      <w:pPr>
        <w:tabs>
          <w:tab w:val="num" w:pos="7200"/>
        </w:tabs>
        <w:ind w:left="7200" w:hanging="360"/>
      </w:pPr>
    </w:lvl>
    <w:lvl w:ilvl="8" w:tplc="0809001B" w:tentative="1">
      <w:start w:val="1"/>
      <w:numFmt w:val="lowerRoman"/>
      <w:lvlText w:val="%9."/>
      <w:lvlJc w:val="right"/>
      <w:pPr>
        <w:tabs>
          <w:tab w:val="num" w:pos="7920"/>
        </w:tabs>
        <w:ind w:left="7920" w:hanging="180"/>
      </w:pPr>
    </w:lvl>
  </w:abstractNum>
  <w:abstractNum w:abstractNumId="4" w15:restartNumberingAfterBreak="0">
    <w:nsid w:val="384D1E5D"/>
    <w:multiLevelType w:val="multilevel"/>
    <w:tmpl w:val="1BE46456"/>
    <w:lvl w:ilvl="0">
      <w:start w:val="1"/>
      <w:numFmt w:val="decimal"/>
      <w:lvlText w:val="%1."/>
      <w:lvlJc w:val="left"/>
      <w:pPr>
        <w:ind w:left="360" w:hanging="360"/>
      </w:pPr>
    </w:lvl>
    <w:lvl w:ilvl="1">
      <w:start w:val="1"/>
      <w:numFmt w:val="decimal"/>
      <w:pStyle w:val="ListNumbers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6C4EB4"/>
    <w:multiLevelType w:val="hybridMultilevel"/>
    <w:tmpl w:val="4664D3C8"/>
    <w:lvl w:ilvl="0" w:tplc="01C6845E">
      <w:start w:val="1"/>
      <w:numFmt w:val="bullet"/>
      <w:pStyle w:val="ListBullet2"/>
      <w:lvlText w:val="o"/>
      <w:lvlJc w:val="left"/>
      <w:pPr>
        <w:tabs>
          <w:tab w:val="num" w:pos="2520"/>
        </w:tabs>
        <w:ind w:left="2520" w:hanging="360"/>
      </w:pPr>
      <w:rPr>
        <w:rFonts w:ascii="Courier New" w:hAnsi="Courier New" w:cs="Courier New" w:hint="default"/>
      </w:rPr>
    </w:lvl>
    <w:lvl w:ilvl="1" w:tplc="08090003" w:tentative="1">
      <w:start w:val="1"/>
      <w:numFmt w:val="bullet"/>
      <w:lvlText w:val="o"/>
      <w:lvlJc w:val="left"/>
      <w:pPr>
        <w:tabs>
          <w:tab w:val="num" w:pos="3240"/>
        </w:tabs>
        <w:ind w:left="3240" w:hanging="360"/>
      </w:pPr>
      <w:rPr>
        <w:rFonts w:ascii="Courier New" w:hAnsi="Courier New" w:cs="Courier New" w:hint="default"/>
      </w:rPr>
    </w:lvl>
    <w:lvl w:ilvl="2" w:tplc="08090005" w:tentative="1">
      <w:start w:val="1"/>
      <w:numFmt w:val="bullet"/>
      <w:lvlText w:val=""/>
      <w:lvlJc w:val="left"/>
      <w:pPr>
        <w:tabs>
          <w:tab w:val="num" w:pos="3960"/>
        </w:tabs>
        <w:ind w:left="3960" w:hanging="360"/>
      </w:pPr>
      <w:rPr>
        <w:rFonts w:ascii="Wingdings" w:hAnsi="Wingdings" w:hint="default"/>
      </w:rPr>
    </w:lvl>
    <w:lvl w:ilvl="3" w:tplc="08090001" w:tentative="1">
      <w:start w:val="1"/>
      <w:numFmt w:val="bullet"/>
      <w:lvlText w:val=""/>
      <w:lvlJc w:val="left"/>
      <w:pPr>
        <w:tabs>
          <w:tab w:val="num" w:pos="4680"/>
        </w:tabs>
        <w:ind w:left="4680" w:hanging="360"/>
      </w:pPr>
      <w:rPr>
        <w:rFonts w:ascii="Symbol" w:hAnsi="Symbol" w:hint="default"/>
      </w:rPr>
    </w:lvl>
    <w:lvl w:ilvl="4" w:tplc="08090003" w:tentative="1">
      <w:start w:val="1"/>
      <w:numFmt w:val="bullet"/>
      <w:lvlText w:val="o"/>
      <w:lvlJc w:val="left"/>
      <w:pPr>
        <w:tabs>
          <w:tab w:val="num" w:pos="5400"/>
        </w:tabs>
        <w:ind w:left="5400" w:hanging="360"/>
      </w:pPr>
      <w:rPr>
        <w:rFonts w:ascii="Courier New" w:hAnsi="Courier New" w:cs="Courier New" w:hint="default"/>
      </w:rPr>
    </w:lvl>
    <w:lvl w:ilvl="5" w:tplc="08090005" w:tentative="1">
      <w:start w:val="1"/>
      <w:numFmt w:val="bullet"/>
      <w:lvlText w:val=""/>
      <w:lvlJc w:val="left"/>
      <w:pPr>
        <w:tabs>
          <w:tab w:val="num" w:pos="6120"/>
        </w:tabs>
        <w:ind w:left="6120" w:hanging="360"/>
      </w:pPr>
      <w:rPr>
        <w:rFonts w:ascii="Wingdings" w:hAnsi="Wingdings" w:hint="default"/>
      </w:rPr>
    </w:lvl>
    <w:lvl w:ilvl="6" w:tplc="08090001" w:tentative="1">
      <w:start w:val="1"/>
      <w:numFmt w:val="bullet"/>
      <w:lvlText w:val=""/>
      <w:lvlJc w:val="left"/>
      <w:pPr>
        <w:tabs>
          <w:tab w:val="num" w:pos="6840"/>
        </w:tabs>
        <w:ind w:left="6840" w:hanging="360"/>
      </w:pPr>
      <w:rPr>
        <w:rFonts w:ascii="Symbol" w:hAnsi="Symbol" w:hint="default"/>
      </w:rPr>
    </w:lvl>
    <w:lvl w:ilvl="7" w:tplc="08090003" w:tentative="1">
      <w:start w:val="1"/>
      <w:numFmt w:val="bullet"/>
      <w:lvlText w:val="o"/>
      <w:lvlJc w:val="left"/>
      <w:pPr>
        <w:tabs>
          <w:tab w:val="num" w:pos="7560"/>
        </w:tabs>
        <w:ind w:left="7560" w:hanging="360"/>
      </w:pPr>
      <w:rPr>
        <w:rFonts w:ascii="Courier New" w:hAnsi="Courier New" w:cs="Courier New" w:hint="default"/>
      </w:rPr>
    </w:lvl>
    <w:lvl w:ilvl="8" w:tplc="08090005" w:tentative="1">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4E945096"/>
    <w:multiLevelType w:val="hybridMultilevel"/>
    <w:tmpl w:val="81D2D632"/>
    <w:lvl w:ilvl="0" w:tplc="0B621B68">
      <w:start w:val="1"/>
      <w:numFmt w:val="bullet"/>
      <w:pStyle w:val="ListBullet10"/>
      <w:lvlText w:val=""/>
      <w:lvlJc w:val="left"/>
      <w:pPr>
        <w:tabs>
          <w:tab w:val="num" w:pos="2520"/>
        </w:tabs>
        <w:ind w:left="2520" w:hanging="360"/>
      </w:pPr>
      <w:rPr>
        <w:rFonts w:ascii="Symbol" w:hAnsi="Symbol" w:hint="default"/>
      </w:rPr>
    </w:lvl>
    <w:lvl w:ilvl="1" w:tplc="08090003">
      <w:start w:val="1"/>
      <w:numFmt w:val="bullet"/>
      <w:lvlText w:val="o"/>
      <w:lvlJc w:val="left"/>
      <w:pPr>
        <w:tabs>
          <w:tab w:val="num" w:pos="3240"/>
        </w:tabs>
        <w:ind w:left="3240" w:hanging="360"/>
      </w:pPr>
      <w:rPr>
        <w:rFonts w:ascii="Courier New" w:hAnsi="Courier New" w:hint="default"/>
      </w:rPr>
    </w:lvl>
    <w:lvl w:ilvl="2" w:tplc="08090005">
      <w:start w:val="1"/>
      <w:numFmt w:val="bullet"/>
      <w:lvlText w:val=""/>
      <w:lvlJc w:val="left"/>
      <w:pPr>
        <w:tabs>
          <w:tab w:val="num" w:pos="3960"/>
        </w:tabs>
        <w:ind w:left="3960" w:hanging="360"/>
      </w:pPr>
      <w:rPr>
        <w:rFonts w:ascii="Wingdings" w:hAnsi="Wingdings" w:hint="default"/>
      </w:rPr>
    </w:lvl>
    <w:lvl w:ilvl="3" w:tplc="08090001">
      <w:start w:val="1"/>
      <w:numFmt w:val="bullet"/>
      <w:lvlText w:val=""/>
      <w:lvlJc w:val="left"/>
      <w:pPr>
        <w:tabs>
          <w:tab w:val="num" w:pos="4680"/>
        </w:tabs>
        <w:ind w:left="4680" w:hanging="360"/>
      </w:pPr>
      <w:rPr>
        <w:rFonts w:ascii="Symbol" w:hAnsi="Symbol" w:hint="default"/>
      </w:rPr>
    </w:lvl>
    <w:lvl w:ilvl="4" w:tplc="08090003">
      <w:start w:val="1"/>
      <w:numFmt w:val="bullet"/>
      <w:lvlText w:val="o"/>
      <w:lvlJc w:val="left"/>
      <w:pPr>
        <w:tabs>
          <w:tab w:val="num" w:pos="5400"/>
        </w:tabs>
        <w:ind w:left="5400" w:hanging="360"/>
      </w:pPr>
      <w:rPr>
        <w:rFonts w:ascii="Courier New" w:hAnsi="Courier New" w:hint="default"/>
      </w:rPr>
    </w:lvl>
    <w:lvl w:ilvl="5" w:tplc="08090005">
      <w:start w:val="1"/>
      <w:numFmt w:val="bullet"/>
      <w:lvlText w:val=""/>
      <w:lvlJc w:val="left"/>
      <w:pPr>
        <w:tabs>
          <w:tab w:val="num" w:pos="6120"/>
        </w:tabs>
        <w:ind w:left="6120" w:hanging="360"/>
      </w:pPr>
      <w:rPr>
        <w:rFonts w:ascii="Wingdings" w:hAnsi="Wingdings" w:hint="default"/>
      </w:rPr>
    </w:lvl>
    <w:lvl w:ilvl="6" w:tplc="08090001">
      <w:start w:val="1"/>
      <w:numFmt w:val="bullet"/>
      <w:lvlText w:val=""/>
      <w:lvlJc w:val="left"/>
      <w:pPr>
        <w:tabs>
          <w:tab w:val="num" w:pos="6840"/>
        </w:tabs>
        <w:ind w:left="6840" w:hanging="360"/>
      </w:pPr>
      <w:rPr>
        <w:rFonts w:ascii="Symbol" w:hAnsi="Symbol" w:hint="default"/>
      </w:rPr>
    </w:lvl>
    <w:lvl w:ilvl="7" w:tplc="08090003">
      <w:start w:val="1"/>
      <w:numFmt w:val="bullet"/>
      <w:lvlText w:val="o"/>
      <w:lvlJc w:val="left"/>
      <w:pPr>
        <w:tabs>
          <w:tab w:val="num" w:pos="7560"/>
        </w:tabs>
        <w:ind w:left="7560" w:hanging="360"/>
      </w:pPr>
      <w:rPr>
        <w:rFonts w:ascii="Courier New" w:hAnsi="Courier New" w:hint="default"/>
      </w:rPr>
    </w:lvl>
    <w:lvl w:ilvl="8" w:tplc="08090005">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512D00A5"/>
    <w:multiLevelType w:val="hybridMultilevel"/>
    <w:tmpl w:val="EA323A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D7E0794"/>
    <w:multiLevelType w:val="hybridMultilevel"/>
    <w:tmpl w:val="B6F6982C"/>
    <w:lvl w:ilvl="0" w:tplc="24F0984A">
      <w:start w:val="1"/>
      <w:numFmt w:val="decimal"/>
      <w:pStyle w:val="ListNumber"/>
      <w:lvlText w:val="%1."/>
      <w:lvlJc w:val="left"/>
      <w:pPr>
        <w:tabs>
          <w:tab w:val="num" w:pos="2160"/>
        </w:tabs>
        <w:ind w:left="2160" w:hanging="360"/>
      </w:pPr>
    </w:lvl>
    <w:lvl w:ilvl="1" w:tplc="08090019" w:tentative="1">
      <w:start w:val="1"/>
      <w:numFmt w:val="lowerLetter"/>
      <w:lvlText w:val="%2."/>
      <w:lvlJc w:val="left"/>
      <w:pPr>
        <w:tabs>
          <w:tab w:val="num" w:pos="2880"/>
        </w:tabs>
        <w:ind w:left="2880" w:hanging="360"/>
      </w:pPr>
    </w:lvl>
    <w:lvl w:ilvl="2" w:tplc="0809001B" w:tentative="1">
      <w:start w:val="1"/>
      <w:numFmt w:val="lowerRoman"/>
      <w:lvlText w:val="%3."/>
      <w:lvlJc w:val="right"/>
      <w:pPr>
        <w:tabs>
          <w:tab w:val="num" w:pos="3600"/>
        </w:tabs>
        <w:ind w:left="3600" w:hanging="180"/>
      </w:pPr>
    </w:lvl>
    <w:lvl w:ilvl="3" w:tplc="0809000F" w:tentative="1">
      <w:start w:val="1"/>
      <w:numFmt w:val="decimal"/>
      <w:lvlText w:val="%4."/>
      <w:lvlJc w:val="left"/>
      <w:pPr>
        <w:tabs>
          <w:tab w:val="num" w:pos="4320"/>
        </w:tabs>
        <w:ind w:left="4320" w:hanging="360"/>
      </w:pPr>
    </w:lvl>
    <w:lvl w:ilvl="4" w:tplc="08090019" w:tentative="1">
      <w:start w:val="1"/>
      <w:numFmt w:val="lowerLetter"/>
      <w:lvlText w:val="%5."/>
      <w:lvlJc w:val="left"/>
      <w:pPr>
        <w:tabs>
          <w:tab w:val="num" w:pos="5040"/>
        </w:tabs>
        <w:ind w:left="5040" w:hanging="360"/>
      </w:pPr>
    </w:lvl>
    <w:lvl w:ilvl="5" w:tplc="0809001B" w:tentative="1">
      <w:start w:val="1"/>
      <w:numFmt w:val="lowerRoman"/>
      <w:lvlText w:val="%6."/>
      <w:lvlJc w:val="right"/>
      <w:pPr>
        <w:tabs>
          <w:tab w:val="num" w:pos="5760"/>
        </w:tabs>
        <w:ind w:left="5760" w:hanging="180"/>
      </w:pPr>
    </w:lvl>
    <w:lvl w:ilvl="6" w:tplc="0809000F" w:tentative="1">
      <w:start w:val="1"/>
      <w:numFmt w:val="decimal"/>
      <w:lvlText w:val="%7."/>
      <w:lvlJc w:val="left"/>
      <w:pPr>
        <w:tabs>
          <w:tab w:val="num" w:pos="6480"/>
        </w:tabs>
        <w:ind w:left="6480" w:hanging="360"/>
      </w:pPr>
    </w:lvl>
    <w:lvl w:ilvl="7" w:tplc="08090019" w:tentative="1">
      <w:start w:val="1"/>
      <w:numFmt w:val="lowerLetter"/>
      <w:lvlText w:val="%8."/>
      <w:lvlJc w:val="left"/>
      <w:pPr>
        <w:tabs>
          <w:tab w:val="num" w:pos="7200"/>
        </w:tabs>
        <w:ind w:left="7200" w:hanging="360"/>
      </w:pPr>
    </w:lvl>
    <w:lvl w:ilvl="8" w:tplc="0809001B" w:tentative="1">
      <w:start w:val="1"/>
      <w:numFmt w:val="lowerRoman"/>
      <w:lvlText w:val="%9."/>
      <w:lvlJc w:val="right"/>
      <w:pPr>
        <w:tabs>
          <w:tab w:val="num" w:pos="7920"/>
        </w:tabs>
        <w:ind w:left="7920" w:hanging="180"/>
      </w:pPr>
    </w:lvl>
  </w:abstractNum>
  <w:abstractNum w:abstractNumId="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0" w15:restartNumberingAfterBreak="0">
    <w:nsid w:val="6D7C7BEF"/>
    <w:multiLevelType w:val="multilevel"/>
    <w:tmpl w:val="DF7886D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3696"/>
        </w:tabs>
        <w:ind w:left="369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1" w15:restartNumberingAfterBreak="0">
    <w:nsid w:val="70AA6D13"/>
    <w:multiLevelType w:val="hybridMultilevel"/>
    <w:tmpl w:val="8A706592"/>
    <w:lvl w:ilvl="0" w:tplc="B166364E">
      <w:start w:val="1"/>
      <w:numFmt w:val="decimal"/>
      <w:pStyle w:val="StyleListNumber2Bold"/>
      <w:lvlText w:val="%1."/>
      <w:lvlJc w:val="left"/>
      <w:pPr>
        <w:tabs>
          <w:tab w:val="num" w:pos="2520"/>
        </w:tabs>
        <w:ind w:left="2520" w:hanging="360"/>
      </w:pPr>
    </w:lvl>
    <w:lvl w:ilvl="1" w:tplc="08090019" w:tentative="1">
      <w:start w:val="1"/>
      <w:numFmt w:val="lowerLetter"/>
      <w:lvlText w:val="%2."/>
      <w:lvlJc w:val="left"/>
      <w:pPr>
        <w:tabs>
          <w:tab w:val="num" w:pos="3240"/>
        </w:tabs>
        <w:ind w:left="3240" w:hanging="360"/>
      </w:pPr>
    </w:lvl>
    <w:lvl w:ilvl="2" w:tplc="0809001B" w:tentative="1">
      <w:start w:val="1"/>
      <w:numFmt w:val="lowerRoman"/>
      <w:lvlText w:val="%3."/>
      <w:lvlJc w:val="right"/>
      <w:pPr>
        <w:tabs>
          <w:tab w:val="num" w:pos="3960"/>
        </w:tabs>
        <w:ind w:left="3960" w:hanging="180"/>
      </w:pPr>
    </w:lvl>
    <w:lvl w:ilvl="3" w:tplc="0809000F" w:tentative="1">
      <w:start w:val="1"/>
      <w:numFmt w:val="decimal"/>
      <w:lvlText w:val="%4."/>
      <w:lvlJc w:val="left"/>
      <w:pPr>
        <w:tabs>
          <w:tab w:val="num" w:pos="4680"/>
        </w:tabs>
        <w:ind w:left="4680" w:hanging="360"/>
      </w:pPr>
    </w:lvl>
    <w:lvl w:ilvl="4" w:tplc="08090019" w:tentative="1">
      <w:start w:val="1"/>
      <w:numFmt w:val="lowerLetter"/>
      <w:lvlText w:val="%5."/>
      <w:lvlJc w:val="left"/>
      <w:pPr>
        <w:tabs>
          <w:tab w:val="num" w:pos="5400"/>
        </w:tabs>
        <w:ind w:left="5400" w:hanging="360"/>
      </w:pPr>
    </w:lvl>
    <w:lvl w:ilvl="5" w:tplc="0809001B" w:tentative="1">
      <w:start w:val="1"/>
      <w:numFmt w:val="lowerRoman"/>
      <w:lvlText w:val="%6."/>
      <w:lvlJc w:val="right"/>
      <w:pPr>
        <w:tabs>
          <w:tab w:val="num" w:pos="6120"/>
        </w:tabs>
        <w:ind w:left="6120" w:hanging="180"/>
      </w:pPr>
    </w:lvl>
    <w:lvl w:ilvl="6" w:tplc="0809000F" w:tentative="1">
      <w:start w:val="1"/>
      <w:numFmt w:val="decimal"/>
      <w:lvlText w:val="%7."/>
      <w:lvlJc w:val="left"/>
      <w:pPr>
        <w:tabs>
          <w:tab w:val="num" w:pos="6840"/>
        </w:tabs>
        <w:ind w:left="6840" w:hanging="360"/>
      </w:pPr>
    </w:lvl>
    <w:lvl w:ilvl="7" w:tplc="08090019" w:tentative="1">
      <w:start w:val="1"/>
      <w:numFmt w:val="lowerLetter"/>
      <w:lvlText w:val="%8."/>
      <w:lvlJc w:val="left"/>
      <w:pPr>
        <w:tabs>
          <w:tab w:val="num" w:pos="7560"/>
        </w:tabs>
        <w:ind w:left="7560" w:hanging="360"/>
      </w:pPr>
    </w:lvl>
    <w:lvl w:ilvl="8" w:tplc="0809001B" w:tentative="1">
      <w:start w:val="1"/>
      <w:numFmt w:val="lowerRoman"/>
      <w:lvlText w:val="%9."/>
      <w:lvlJc w:val="right"/>
      <w:pPr>
        <w:tabs>
          <w:tab w:val="num" w:pos="8280"/>
        </w:tabs>
        <w:ind w:left="8280" w:hanging="180"/>
      </w:pPr>
    </w:lvl>
  </w:abstractNum>
  <w:abstractNum w:abstractNumId="12" w15:restartNumberingAfterBreak="0">
    <w:nsid w:val="715E77BF"/>
    <w:multiLevelType w:val="hybridMultilevel"/>
    <w:tmpl w:val="560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16D1C"/>
    <w:multiLevelType w:val="hybridMultilevel"/>
    <w:tmpl w:val="D374A206"/>
    <w:lvl w:ilvl="0" w:tplc="2F146020">
      <w:start w:val="1"/>
      <w:numFmt w:val="bullet"/>
      <w:pStyle w:val="ListParagraph"/>
      <w:lvlText w:val=""/>
      <w:lvlJc w:val="left"/>
      <w:pPr>
        <w:ind w:left="1440" w:hanging="360"/>
      </w:pPr>
      <w:rPr>
        <w:rFonts w:ascii="Symbol" w:hAnsi="Symbol" w:hint="default"/>
      </w:rPr>
    </w:lvl>
    <w:lvl w:ilvl="1" w:tplc="2712591A">
      <w:start w:val="1"/>
      <w:numFmt w:val="bullet"/>
      <w:pStyle w:val="ListBulletL2"/>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135CC4"/>
    <w:multiLevelType w:val="hybridMultilevel"/>
    <w:tmpl w:val="1D581A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816235B"/>
    <w:multiLevelType w:val="hybridMultilevel"/>
    <w:tmpl w:val="75BE8E78"/>
    <w:lvl w:ilvl="0" w:tplc="C2FE34C2">
      <w:start w:val="1"/>
      <w:numFmt w:val="decimal"/>
      <w:pStyle w:val="ListNumbers"/>
      <w:lvlText w:val="%1."/>
      <w:lvlJc w:val="left"/>
      <w:pPr>
        <w:ind w:left="648" w:hanging="360"/>
      </w:pPr>
      <w:rPr>
        <w:rFonts w:hint="default"/>
      </w:rPr>
    </w:lvl>
    <w:lvl w:ilvl="1" w:tplc="3936182C">
      <w:start w:val="1"/>
      <w:numFmt w:val="decimal"/>
      <w:lvlText w:val="%2."/>
      <w:lvlJc w:val="left"/>
      <w:pPr>
        <w:ind w:left="1368" w:hanging="360"/>
      </w:pPr>
      <w:rPr>
        <w:rFonts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10"/>
  </w:num>
  <w:num w:numId="6">
    <w:abstractNumId w:val="11"/>
  </w:num>
  <w:num w:numId="7">
    <w:abstractNumId w:val="3"/>
  </w:num>
  <w:num w:numId="8">
    <w:abstractNumId w:val="10"/>
  </w:num>
  <w:num w:numId="9">
    <w:abstractNumId w:val="13"/>
  </w:num>
  <w:num w:numId="10">
    <w:abstractNumId w:val="15"/>
  </w:num>
  <w:num w:numId="11">
    <w:abstractNumId w:val="4"/>
  </w:num>
  <w:num w:numId="12">
    <w:abstractNumId w:val="1"/>
  </w:num>
  <w:num w:numId="13">
    <w:abstractNumId w:val="9"/>
  </w:num>
  <w:num w:numId="14">
    <w:abstractNumId w:val="2"/>
  </w:num>
  <w:num w:numId="15">
    <w:abstractNumId w:val="7"/>
  </w:num>
  <w:num w:numId="16">
    <w:abstractNumId w:val="14"/>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20"/>
  <w:drawingGridVerticalSpacing w:val="187"/>
  <w:displayHorizontalDrawingGridEvery w:val="2"/>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3D7"/>
    <w:rsid w:val="00000936"/>
    <w:rsid w:val="00000F15"/>
    <w:rsid w:val="00002FD7"/>
    <w:rsid w:val="00003D13"/>
    <w:rsid w:val="00005799"/>
    <w:rsid w:val="000058F4"/>
    <w:rsid w:val="0000591F"/>
    <w:rsid w:val="000063D0"/>
    <w:rsid w:val="000079F5"/>
    <w:rsid w:val="00007D21"/>
    <w:rsid w:val="00011F90"/>
    <w:rsid w:val="000120DC"/>
    <w:rsid w:val="000133F6"/>
    <w:rsid w:val="0001498B"/>
    <w:rsid w:val="00014C3E"/>
    <w:rsid w:val="000151BD"/>
    <w:rsid w:val="0001550D"/>
    <w:rsid w:val="00020E4F"/>
    <w:rsid w:val="000213D4"/>
    <w:rsid w:val="00021C56"/>
    <w:rsid w:val="00022F49"/>
    <w:rsid w:val="00023341"/>
    <w:rsid w:val="00023E40"/>
    <w:rsid w:val="00024BEA"/>
    <w:rsid w:val="00025385"/>
    <w:rsid w:val="00033B02"/>
    <w:rsid w:val="00033E3C"/>
    <w:rsid w:val="00033FB1"/>
    <w:rsid w:val="00034785"/>
    <w:rsid w:val="00036307"/>
    <w:rsid w:val="000368CF"/>
    <w:rsid w:val="000414E6"/>
    <w:rsid w:val="0004161A"/>
    <w:rsid w:val="00043D6A"/>
    <w:rsid w:val="00044871"/>
    <w:rsid w:val="00046B14"/>
    <w:rsid w:val="00047164"/>
    <w:rsid w:val="000516D7"/>
    <w:rsid w:val="0005179F"/>
    <w:rsid w:val="000520D8"/>
    <w:rsid w:val="000523D1"/>
    <w:rsid w:val="00053954"/>
    <w:rsid w:val="0005447E"/>
    <w:rsid w:val="00055000"/>
    <w:rsid w:val="000559F1"/>
    <w:rsid w:val="00055F18"/>
    <w:rsid w:val="00061066"/>
    <w:rsid w:val="0006208D"/>
    <w:rsid w:val="00062A80"/>
    <w:rsid w:val="00064A59"/>
    <w:rsid w:val="0006770F"/>
    <w:rsid w:val="0006785B"/>
    <w:rsid w:val="00070AEE"/>
    <w:rsid w:val="000721CC"/>
    <w:rsid w:val="00073F84"/>
    <w:rsid w:val="00074471"/>
    <w:rsid w:val="000745DC"/>
    <w:rsid w:val="00075EEE"/>
    <w:rsid w:val="0007606B"/>
    <w:rsid w:val="00083E2E"/>
    <w:rsid w:val="00083E9C"/>
    <w:rsid w:val="000864BC"/>
    <w:rsid w:val="000919FD"/>
    <w:rsid w:val="000936EF"/>
    <w:rsid w:val="00093723"/>
    <w:rsid w:val="000942F1"/>
    <w:rsid w:val="0009473A"/>
    <w:rsid w:val="000976F0"/>
    <w:rsid w:val="00097900"/>
    <w:rsid w:val="00097DF8"/>
    <w:rsid w:val="00097E20"/>
    <w:rsid w:val="000A076C"/>
    <w:rsid w:val="000A11B2"/>
    <w:rsid w:val="000A2562"/>
    <w:rsid w:val="000A3ACE"/>
    <w:rsid w:val="000A47A7"/>
    <w:rsid w:val="000A6C69"/>
    <w:rsid w:val="000A742D"/>
    <w:rsid w:val="000B0247"/>
    <w:rsid w:val="000B4FCC"/>
    <w:rsid w:val="000B5D53"/>
    <w:rsid w:val="000B6F8E"/>
    <w:rsid w:val="000B79CA"/>
    <w:rsid w:val="000C2822"/>
    <w:rsid w:val="000C2C99"/>
    <w:rsid w:val="000C3E63"/>
    <w:rsid w:val="000C4DC7"/>
    <w:rsid w:val="000C4FA8"/>
    <w:rsid w:val="000C638E"/>
    <w:rsid w:val="000C6ADC"/>
    <w:rsid w:val="000C7520"/>
    <w:rsid w:val="000D2A61"/>
    <w:rsid w:val="000D2D73"/>
    <w:rsid w:val="000D3FFC"/>
    <w:rsid w:val="000D46DE"/>
    <w:rsid w:val="000D554C"/>
    <w:rsid w:val="000D69E8"/>
    <w:rsid w:val="000D6A92"/>
    <w:rsid w:val="000E0D6D"/>
    <w:rsid w:val="000E2223"/>
    <w:rsid w:val="000E2EE5"/>
    <w:rsid w:val="000E4CD8"/>
    <w:rsid w:val="000E55CA"/>
    <w:rsid w:val="000E668D"/>
    <w:rsid w:val="000E70B4"/>
    <w:rsid w:val="000E7B8B"/>
    <w:rsid w:val="000F2910"/>
    <w:rsid w:val="000F296C"/>
    <w:rsid w:val="000F47C0"/>
    <w:rsid w:val="000F4EA5"/>
    <w:rsid w:val="000F5DD8"/>
    <w:rsid w:val="000F6493"/>
    <w:rsid w:val="000F64D3"/>
    <w:rsid w:val="000F72E6"/>
    <w:rsid w:val="000F7D7F"/>
    <w:rsid w:val="00100005"/>
    <w:rsid w:val="00100621"/>
    <w:rsid w:val="00100B25"/>
    <w:rsid w:val="00101886"/>
    <w:rsid w:val="00102767"/>
    <w:rsid w:val="001044E5"/>
    <w:rsid w:val="0010486B"/>
    <w:rsid w:val="0010729F"/>
    <w:rsid w:val="00107C00"/>
    <w:rsid w:val="00107C63"/>
    <w:rsid w:val="00113C07"/>
    <w:rsid w:val="001143B1"/>
    <w:rsid w:val="00114ACF"/>
    <w:rsid w:val="00114BA0"/>
    <w:rsid w:val="001151AE"/>
    <w:rsid w:val="00117FED"/>
    <w:rsid w:val="001205CF"/>
    <w:rsid w:val="00120B22"/>
    <w:rsid w:val="0012207B"/>
    <w:rsid w:val="00124F2D"/>
    <w:rsid w:val="00124F7A"/>
    <w:rsid w:val="00125A83"/>
    <w:rsid w:val="00125C91"/>
    <w:rsid w:val="001262BE"/>
    <w:rsid w:val="00131FC9"/>
    <w:rsid w:val="00132BCB"/>
    <w:rsid w:val="00134329"/>
    <w:rsid w:val="00134334"/>
    <w:rsid w:val="001369B8"/>
    <w:rsid w:val="00136A84"/>
    <w:rsid w:val="0014293E"/>
    <w:rsid w:val="0015041A"/>
    <w:rsid w:val="00150570"/>
    <w:rsid w:val="0015068C"/>
    <w:rsid w:val="00151CF7"/>
    <w:rsid w:val="0015518D"/>
    <w:rsid w:val="00155F8B"/>
    <w:rsid w:val="0015650D"/>
    <w:rsid w:val="001565A9"/>
    <w:rsid w:val="00156E31"/>
    <w:rsid w:val="00157444"/>
    <w:rsid w:val="00161B32"/>
    <w:rsid w:val="001629BA"/>
    <w:rsid w:val="00164402"/>
    <w:rsid w:val="001668B1"/>
    <w:rsid w:val="00172901"/>
    <w:rsid w:val="00172DEE"/>
    <w:rsid w:val="001730DD"/>
    <w:rsid w:val="0018048C"/>
    <w:rsid w:val="001813F5"/>
    <w:rsid w:val="0018221D"/>
    <w:rsid w:val="00186D23"/>
    <w:rsid w:val="00187F37"/>
    <w:rsid w:val="001914A0"/>
    <w:rsid w:val="00196BCE"/>
    <w:rsid w:val="00197DD7"/>
    <w:rsid w:val="001A0EA2"/>
    <w:rsid w:val="001A180E"/>
    <w:rsid w:val="001A30FE"/>
    <w:rsid w:val="001A459E"/>
    <w:rsid w:val="001A490B"/>
    <w:rsid w:val="001A4F6B"/>
    <w:rsid w:val="001A53FC"/>
    <w:rsid w:val="001A7F33"/>
    <w:rsid w:val="001B090B"/>
    <w:rsid w:val="001B0BFC"/>
    <w:rsid w:val="001B0C62"/>
    <w:rsid w:val="001B3EA5"/>
    <w:rsid w:val="001B42FD"/>
    <w:rsid w:val="001B4485"/>
    <w:rsid w:val="001B44A3"/>
    <w:rsid w:val="001B4F1D"/>
    <w:rsid w:val="001B5257"/>
    <w:rsid w:val="001B5796"/>
    <w:rsid w:val="001B5C33"/>
    <w:rsid w:val="001B6213"/>
    <w:rsid w:val="001C0EFB"/>
    <w:rsid w:val="001C11F6"/>
    <w:rsid w:val="001C375E"/>
    <w:rsid w:val="001C379A"/>
    <w:rsid w:val="001C5526"/>
    <w:rsid w:val="001C6740"/>
    <w:rsid w:val="001D0B1A"/>
    <w:rsid w:val="001D48F2"/>
    <w:rsid w:val="001D5026"/>
    <w:rsid w:val="001D51F1"/>
    <w:rsid w:val="001E4274"/>
    <w:rsid w:val="001E4526"/>
    <w:rsid w:val="001E65C4"/>
    <w:rsid w:val="001E7321"/>
    <w:rsid w:val="001F0828"/>
    <w:rsid w:val="001F0C10"/>
    <w:rsid w:val="001F1324"/>
    <w:rsid w:val="001F18B3"/>
    <w:rsid w:val="001F3F0B"/>
    <w:rsid w:val="001F55C7"/>
    <w:rsid w:val="00200EA6"/>
    <w:rsid w:val="002013DB"/>
    <w:rsid w:val="00202681"/>
    <w:rsid w:val="00206277"/>
    <w:rsid w:val="00206835"/>
    <w:rsid w:val="00207E7A"/>
    <w:rsid w:val="00210208"/>
    <w:rsid w:val="00210EC8"/>
    <w:rsid w:val="00213345"/>
    <w:rsid w:val="00214DFA"/>
    <w:rsid w:val="00217A8D"/>
    <w:rsid w:val="00217D8C"/>
    <w:rsid w:val="0022054F"/>
    <w:rsid w:val="002219DB"/>
    <w:rsid w:val="00222AC0"/>
    <w:rsid w:val="0022594F"/>
    <w:rsid w:val="00227042"/>
    <w:rsid w:val="002303D1"/>
    <w:rsid w:val="002341B5"/>
    <w:rsid w:val="00240EAD"/>
    <w:rsid w:val="0024529B"/>
    <w:rsid w:val="00246630"/>
    <w:rsid w:val="00251AF2"/>
    <w:rsid w:val="00253297"/>
    <w:rsid w:val="002536A1"/>
    <w:rsid w:val="00253724"/>
    <w:rsid w:val="002543B3"/>
    <w:rsid w:val="00255C31"/>
    <w:rsid w:val="00257EA6"/>
    <w:rsid w:val="00262D0F"/>
    <w:rsid w:val="002647E5"/>
    <w:rsid w:val="00265D17"/>
    <w:rsid w:val="00270824"/>
    <w:rsid w:val="002765E5"/>
    <w:rsid w:val="002812EA"/>
    <w:rsid w:val="00281B68"/>
    <w:rsid w:val="002820A1"/>
    <w:rsid w:val="00282B3C"/>
    <w:rsid w:val="00282DF2"/>
    <w:rsid w:val="00284B23"/>
    <w:rsid w:val="0028520B"/>
    <w:rsid w:val="00285D95"/>
    <w:rsid w:val="002869B7"/>
    <w:rsid w:val="00287162"/>
    <w:rsid w:val="00287818"/>
    <w:rsid w:val="002879FC"/>
    <w:rsid w:val="002922C4"/>
    <w:rsid w:val="00292472"/>
    <w:rsid w:val="002975E7"/>
    <w:rsid w:val="002A01F4"/>
    <w:rsid w:val="002A2323"/>
    <w:rsid w:val="002A2CA9"/>
    <w:rsid w:val="002A68BC"/>
    <w:rsid w:val="002A6EA2"/>
    <w:rsid w:val="002B0243"/>
    <w:rsid w:val="002B033F"/>
    <w:rsid w:val="002B0F8B"/>
    <w:rsid w:val="002B32BE"/>
    <w:rsid w:val="002B344F"/>
    <w:rsid w:val="002B458C"/>
    <w:rsid w:val="002B4925"/>
    <w:rsid w:val="002B4E72"/>
    <w:rsid w:val="002C02FD"/>
    <w:rsid w:val="002C16E3"/>
    <w:rsid w:val="002C1DD4"/>
    <w:rsid w:val="002C1E6E"/>
    <w:rsid w:val="002C20D7"/>
    <w:rsid w:val="002C246B"/>
    <w:rsid w:val="002C2D08"/>
    <w:rsid w:val="002D04F2"/>
    <w:rsid w:val="002D4C79"/>
    <w:rsid w:val="002D54E7"/>
    <w:rsid w:val="002D61EF"/>
    <w:rsid w:val="002E1625"/>
    <w:rsid w:val="002E4FEC"/>
    <w:rsid w:val="002E52D4"/>
    <w:rsid w:val="002E5B41"/>
    <w:rsid w:val="002E5C0B"/>
    <w:rsid w:val="002E6690"/>
    <w:rsid w:val="002E6DC6"/>
    <w:rsid w:val="002E6F4E"/>
    <w:rsid w:val="002E7E57"/>
    <w:rsid w:val="002F1302"/>
    <w:rsid w:val="002F257D"/>
    <w:rsid w:val="002F3A39"/>
    <w:rsid w:val="002F3FC0"/>
    <w:rsid w:val="002F4C6F"/>
    <w:rsid w:val="002F5D40"/>
    <w:rsid w:val="002F7FAB"/>
    <w:rsid w:val="00300F1F"/>
    <w:rsid w:val="00303252"/>
    <w:rsid w:val="00303837"/>
    <w:rsid w:val="00304382"/>
    <w:rsid w:val="003050A5"/>
    <w:rsid w:val="003053FF"/>
    <w:rsid w:val="003065E2"/>
    <w:rsid w:val="003069D2"/>
    <w:rsid w:val="00306C2C"/>
    <w:rsid w:val="003104D1"/>
    <w:rsid w:val="00311BDA"/>
    <w:rsid w:val="003135CC"/>
    <w:rsid w:val="00317286"/>
    <w:rsid w:val="003206DF"/>
    <w:rsid w:val="00320770"/>
    <w:rsid w:val="00320B08"/>
    <w:rsid w:val="00321B69"/>
    <w:rsid w:val="00321CFD"/>
    <w:rsid w:val="00325326"/>
    <w:rsid w:val="003262DF"/>
    <w:rsid w:val="00326558"/>
    <w:rsid w:val="00326696"/>
    <w:rsid w:val="003317F3"/>
    <w:rsid w:val="003327AD"/>
    <w:rsid w:val="003327E6"/>
    <w:rsid w:val="00333B58"/>
    <w:rsid w:val="00334236"/>
    <w:rsid w:val="0033570F"/>
    <w:rsid w:val="0033576C"/>
    <w:rsid w:val="00341C16"/>
    <w:rsid w:val="00341DB0"/>
    <w:rsid w:val="003422A9"/>
    <w:rsid w:val="00343388"/>
    <w:rsid w:val="003435DD"/>
    <w:rsid w:val="00344CD3"/>
    <w:rsid w:val="003454F1"/>
    <w:rsid w:val="00345AFB"/>
    <w:rsid w:val="003479BD"/>
    <w:rsid w:val="00350BD5"/>
    <w:rsid w:val="00351786"/>
    <w:rsid w:val="00352EAD"/>
    <w:rsid w:val="00353544"/>
    <w:rsid w:val="00354F66"/>
    <w:rsid w:val="00356EB4"/>
    <w:rsid w:val="00356F24"/>
    <w:rsid w:val="00357415"/>
    <w:rsid w:val="00360B2B"/>
    <w:rsid w:val="003642B8"/>
    <w:rsid w:val="00364849"/>
    <w:rsid w:val="00364C72"/>
    <w:rsid w:val="00365386"/>
    <w:rsid w:val="003658B4"/>
    <w:rsid w:val="00366586"/>
    <w:rsid w:val="003667A9"/>
    <w:rsid w:val="0036711E"/>
    <w:rsid w:val="003710A1"/>
    <w:rsid w:val="0037194D"/>
    <w:rsid w:val="003724BD"/>
    <w:rsid w:val="00373615"/>
    <w:rsid w:val="0037500B"/>
    <w:rsid w:val="00375D14"/>
    <w:rsid w:val="00376BF6"/>
    <w:rsid w:val="00382B62"/>
    <w:rsid w:val="00382C16"/>
    <w:rsid w:val="00382CDE"/>
    <w:rsid w:val="00383879"/>
    <w:rsid w:val="003839CE"/>
    <w:rsid w:val="00383E5E"/>
    <w:rsid w:val="00384139"/>
    <w:rsid w:val="00384BC9"/>
    <w:rsid w:val="00384E12"/>
    <w:rsid w:val="00385241"/>
    <w:rsid w:val="0038560E"/>
    <w:rsid w:val="00385D39"/>
    <w:rsid w:val="00386800"/>
    <w:rsid w:val="003868C4"/>
    <w:rsid w:val="00387BA5"/>
    <w:rsid w:val="0039364A"/>
    <w:rsid w:val="00394371"/>
    <w:rsid w:val="00394A58"/>
    <w:rsid w:val="0039655D"/>
    <w:rsid w:val="0039687D"/>
    <w:rsid w:val="00397A53"/>
    <w:rsid w:val="00397B79"/>
    <w:rsid w:val="003A1029"/>
    <w:rsid w:val="003A56E9"/>
    <w:rsid w:val="003A5F9B"/>
    <w:rsid w:val="003B1A0D"/>
    <w:rsid w:val="003B23D6"/>
    <w:rsid w:val="003B3517"/>
    <w:rsid w:val="003B3D53"/>
    <w:rsid w:val="003B7201"/>
    <w:rsid w:val="003B77FD"/>
    <w:rsid w:val="003B7DEA"/>
    <w:rsid w:val="003C025E"/>
    <w:rsid w:val="003C1A2C"/>
    <w:rsid w:val="003C1AD7"/>
    <w:rsid w:val="003C231A"/>
    <w:rsid w:val="003C3420"/>
    <w:rsid w:val="003C3609"/>
    <w:rsid w:val="003C3962"/>
    <w:rsid w:val="003C4EF1"/>
    <w:rsid w:val="003C52C7"/>
    <w:rsid w:val="003C606B"/>
    <w:rsid w:val="003C7339"/>
    <w:rsid w:val="003C7880"/>
    <w:rsid w:val="003D115D"/>
    <w:rsid w:val="003D13AE"/>
    <w:rsid w:val="003E11EE"/>
    <w:rsid w:val="003E17DB"/>
    <w:rsid w:val="003E58E3"/>
    <w:rsid w:val="003E690D"/>
    <w:rsid w:val="003E7093"/>
    <w:rsid w:val="003F2B64"/>
    <w:rsid w:val="003F5155"/>
    <w:rsid w:val="003F6949"/>
    <w:rsid w:val="003F7915"/>
    <w:rsid w:val="004033EE"/>
    <w:rsid w:val="004053A8"/>
    <w:rsid w:val="00407E98"/>
    <w:rsid w:val="0041092B"/>
    <w:rsid w:val="004118E7"/>
    <w:rsid w:val="00413BFF"/>
    <w:rsid w:val="00414DB2"/>
    <w:rsid w:val="00415EA6"/>
    <w:rsid w:val="00416B82"/>
    <w:rsid w:val="00422ABA"/>
    <w:rsid w:val="00422BE1"/>
    <w:rsid w:val="00423F85"/>
    <w:rsid w:val="00424CC5"/>
    <w:rsid w:val="00427698"/>
    <w:rsid w:val="004310BD"/>
    <w:rsid w:val="00431573"/>
    <w:rsid w:val="00431D2B"/>
    <w:rsid w:val="004330A9"/>
    <w:rsid w:val="00434BC7"/>
    <w:rsid w:val="004354D2"/>
    <w:rsid w:val="00436656"/>
    <w:rsid w:val="00443D7A"/>
    <w:rsid w:val="004443B6"/>
    <w:rsid w:val="0044589F"/>
    <w:rsid w:val="004473D7"/>
    <w:rsid w:val="0045011B"/>
    <w:rsid w:val="004524B7"/>
    <w:rsid w:val="00454437"/>
    <w:rsid w:val="00454579"/>
    <w:rsid w:val="004570E4"/>
    <w:rsid w:val="0045729E"/>
    <w:rsid w:val="00457850"/>
    <w:rsid w:val="0046037A"/>
    <w:rsid w:val="004631A4"/>
    <w:rsid w:val="00463687"/>
    <w:rsid w:val="004647EC"/>
    <w:rsid w:val="00465030"/>
    <w:rsid w:val="00466687"/>
    <w:rsid w:val="004671F5"/>
    <w:rsid w:val="0046772E"/>
    <w:rsid w:val="00470B8A"/>
    <w:rsid w:val="004760CB"/>
    <w:rsid w:val="0047666B"/>
    <w:rsid w:val="00477C07"/>
    <w:rsid w:val="00477EFD"/>
    <w:rsid w:val="00477F11"/>
    <w:rsid w:val="00480C34"/>
    <w:rsid w:val="00480E4A"/>
    <w:rsid w:val="00481B9B"/>
    <w:rsid w:val="0048419B"/>
    <w:rsid w:val="0049003F"/>
    <w:rsid w:val="00490108"/>
    <w:rsid w:val="00493136"/>
    <w:rsid w:val="00495066"/>
    <w:rsid w:val="004952E0"/>
    <w:rsid w:val="0049565C"/>
    <w:rsid w:val="00495956"/>
    <w:rsid w:val="00496C1D"/>
    <w:rsid w:val="004A0074"/>
    <w:rsid w:val="004A0CBF"/>
    <w:rsid w:val="004A1EE9"/>
    <w:rsid w:val="004A246D"/>
    <w:rsid w:val="004A2BC4"/>
    <w:rsid w:val="004A2BF6"/>
    <w:rsid w:val="004A3619"/>
    <w:rsid w:val="004A4629"/>
    <w:rsid w:val="004A62B5"/>
    <w:rsid w:val="004A6604"/>
    <w:rsid w:val="004A6BAA"/>
    <w:rsid w:val="004A7CE6"/>
    <w:rsid w:val="004B0515"/>
    <w:rsid w:val="004B3C3E"/>
    <w:rsid w:val="004B3EFD"/>
    <w:rsid w:val="004B4DE3"/>
    <w:rsid w:val="004B5D50"/>
    <w:rsid w:val="004B7733"/>
    <w:rsid w:val="004C0752"/>
    <w:rsid w:val="004C1BDE"/>
    <w:rsid w:val="004C27CF"/>
    <w:rsid w:val="004C582F"/>
    <w:rsid w:val="004C6408"/>
    <w:rsid w:val="004C6EF3"/>
    <w:rsid w:val="004C754A"/>
    <w:rsid w:val="004D0391"/>
    <w:rsid w:val="004D38CC"/>
    <w:rsid w:val="004E3B8C"/>
    <w:rsid w:val="004E49D4"/>
    <w:rsid w:val="004E5D24"/>
    <w:rsid w:val="004E6678"/>
    <w:rsid w:val="004E7F5E"/>
    <w:rsid w:val="004F0ABC"/>
    <w:rsid w:val="004F169A"/>
    <w:rsid w:val="004F4C3F"/>
    <w:rsid w:val="004F4F4B"/>
    <w:rsid w:val="004F5B23"/>
    <w:rsid w:val="004F659E"/>
    <w:rsid w:val="004F7DF2"/>
    <w:rsid w:val="00500366"/>
    <w:rsid w:val="00500B0B"/>
    <w:rsid w:val="00502857"/>
    <w:rsid w:val="00502A48"/>
    <w:rsid w:val="00504953"/>
    <w:rsid w:val="005060B0"/>
    <w:rsid w:val="00507602"/>
    <w:rsid w:val="005122FA"/>
    <w:rsid w:val="005140F5"/>
    <w:rsid w:val="00514694"/>
    <w:rsid w:val="00515355"/>
    <w:rsid w:val="0051787A"/>
    <w:rsid w:val="00517A0F"/>
    <w:rsid w:val="00520912"/>
    <w:rsid w:val="00520E71"/>
    <w:rsid w:val="005211E6"/>
    <w:rsid w:val="00522460"/>
    <w:rsid w:val="00524F09"/>
    <w:rsid w:val="00527E0F"/>
    <w:rsid w:val="00530B0A"/>
    <w:rsid w:val="00530F52"/>
    <w:rsid w:val="00531590"/>
    <w:rsid w:val="00531848"/>
    <w:rsid w:val="00533F54"/>
    <w:rsid w:val="00534879"/>
    <w:rsid w:val="005366E5"/>
    <w:rsid w:val="005367FE"/>
    <w:rsid w:val="005376AE"/>
    <w:rsid w:val="0053795D"/>
    <w:rsid w:val="00540227"/>
    <w:rsid w:val="00540E5B"/>
    <w:rsid w:val="005424C7"/>
    <w:rsid w:val="00542BCD"/>
    <w:rsid w:val="005431D6"/>
    <w:rsid w:val="0054389A"/>
    <w:rsid w:val="00544060"/>
    <w:rsid w:val="0055101C"/>
    <w:rsid w:val="0055136F"/>
    <w:rsid w:val="005523E2"/>
    <w:rsid w:val="005547EA"/>
    <w:rsid w:val="00555438"/>
    <w:rsid w:val="0055753E"/>
    <w:rsid w:val="00560D8D"/>
    <w:rsid w:val="00561241"/>
    <w:rsid w:val="00561BE3"/>
    <w:rsid w:val="00562AA6"/>
    <w:rsid w:val="00563061"/>
    <w:rsid w:val="00563F8E"/>
    <w:rsid w:val="00565019"/>
    <w:rsid w:val="005714B2"/>
    <w:rsid w:val="00571863"/>
    <w:rsid w:val="00571F82"/>
    <w:rsid w:val="00574CA4"/>
    <w:rsid w:val="005761B3"/>
    <w:rsid w:val="00576397"/>
    <w:rsid w:val="005769D1"/>
    <w:rsid w:val="00576F8B"/>
    <w:rsid w:val="005829CD"/>
    <w:rsid w:val="00582D1B"/>
    <w:rsid w:val="005847E3"/>
    <w:rsid w:val="00584EAF"/>
    <w:rsid w:val="00585953"/>
    <w:rsid w:val="00585BAE"/>
    <w:rsid w:val="00586CEC"/>
    <w:rsid w:val="00591CC4"/>
    <w:rsid w:val="00592138"/>
    <w:rsid w:val="005924EE"/>
    <w:rsid w:val="00593995"/>
    <w:rsid w:val="005939E4"/>
    <w:rsid w:val="00594AB5"/>
    <w:rsid w:val="005957E6"/>
    <w:rsid w:val="00595B88"/>
    <w:rsid w:val="0059693B"/>
    <w:rsid w:val="0059743F"/>
    <w:rsid w:val="00597DA4"/>
    <w:rsid w:val="005A067E"/>
    <w:rsid w:val="005A56E9"/>
    <w:rsid w:val="005A57E6"/>
    <w:rsid w:val="005A6257"/>
    <w:rsid w:val="005A66B3"/>
    <w:rsid w:val="005A735B"/>
    <w:rsid w:val="005A7ACA"/>
    <w:rsid w:val="005B0304"/>
    <w:rsid w:val="005B4603"/>
    <w:rsid w:val="005B495E"/>
    <w:rsid w:val="005B4E7A"/>
    <w:rsid w:val="005B77A6"/>
    <w:rsid w:val="005B7C68"/>
    <w:rsid w:val="005C103F"/>
    <w:rsid w:val="005C22A3"/>
    <w:rsid w:val="005C30D8"/>
    <w:rsid w:val="005C4B01"/>
    <w:rsid w:val="005C5BF5"/>
    <w:rsid w:val="005C770F"/>
    <w:rsid w:val="005D002C"/>
    <w:rsid w:val="005D1F4C"/>
    <w:rsid w:val="005D39C8"/>
    <w:rsid w:val="005D3C31"/>
    <w:rsid w:val="005D62D0"/>
    <w:rsid w:val="005D643B"/>
    <w:rsid w:val="005D69B9"/>
    <w:rsid w:val="005D7F9B"/>
    <w:rsid w:val="005E1E71"/>
    <w:rsid w:val="005E2E7A"/>
    <w:rsid w:val="005E579E"/>
    <w:rsid w:val="005E6ACE"/>
    <w:rsid w:val="005E7E19"/>
    <w:rsid w:val="005F1A7A"/>
    <w:rsid w:val="005F1FF9"/>
    <w:rsid w:val="005F242B"/>
    <w:rsid w:val="005F31BD"/>
    <w:rsid w:val="005F33F1"/>
    <w:rsid w:val="005F4534"/>
    <w:rsid w:val="005F69EE"/>
    <w:rsid w:val="005F7C50"/>
    <w:rsid w:val="005F7D34"/>
    <w:rsid w:val="00600BBE"/>
    <w:rsid w:val="00600EF1"/>
    <w:rsid w:val="00603477"/>
    <w:rsid w:val="00603CC1"/>
    <w:rsid w:val="00607D80"/>
    <w:rsid w:val="00610616"/>
    <w:rsid w:val="00612D73"/>
    <w:rsid w:val="00613C81"/>
    <w:rsid w:val="006140DC"/>
    <w:rsid w:val="00614DDE"/>
    <w:rsid w:val="00616594"/>
    <w:rsid w:val="00617B2A"/>
    <w:rsid w:val="00620EAD"/>
    <w:rsid w:val="00621EEB"/>
    <w:rsid w:val="00623790"/>
    <w:rsid w:val="0062552B"/>
    <w:rsid w:val="00625811"/>
    <w:rsid w:val="00627EE0"/>
    <w:rsid w:val="00630BF1"/>
    <w:rsid w:val="00630D5D"/>
    <w:rsid w:val="00633879"/>
    <w:rsid w:val="00634B16"/>
    <w:rsid w:val="00635354"/>
    <w:rsid w:val="00637507"/>
    <w:rsid w:val="00637DA7"/>
    <w:rsid w:val="00640F6D"/>
    <w:rsid w:val="0064177C"/>
    <w:rsid w:val="00641BD6"/>
    <w:rsid w:val="00644D5C"/>
    <w:rsid w:val="00645296"/>
    <w:rsid w:val="006467BB"/>
    <w:rsid w:val="00646BBE"/>
    <w:rsid w:val="006517EC"/>
    <w:rsid w:val="006527B9"/>
    <w:rsid w:val="00654352"/>
    <w:rsid w:val="006552ED"/>
    <w:rsid w:val="006573D4"/>
    <w:rsid w:val="00657DF6"/>
    <w:rsid w:val="006601A5"/>
    <w:rsid w:val="00660357"/>
    <w:rsid w:val="00660C1C"/>
    <w:rsid w:val="00661001"/>
    <w:rsid w:val="0066136B"/>
    <w:rsid w:val="0066468A"/>
    <w:rsid w:val="00665636"/>
    <w:rsid w:val="006665FA"/>
    <w:rsid w:val="0066797C"/>
    <w:rsid w:val="006707E9"/>
    <w:rsid w:val="00670B82"/>
    <w:rsid w:val="0067346B"/>
    <w:rsid w:val="006743D2"/>
    <w:rsid w:val="006777A9"/>
    <w:rsid w:val="00677C9E"/>
    <w:rsid w:val="00682041"/>
    <w:rsid w:val="00683A46"/>
    <w:rsid w:val="0068427F"/>
    <w:rsid w:val="00685E0B"/>
    <w:rsid w:val="00686BEA"/>
    <w:rsid w:val="006908A5"/>
    <w:rsid w:val="00691800"/>
    <w:rsid w:val="00691F1B"/>
    <w:rsid w:val="0069417E"/>
    <w:rsid w:val="00694FC5"/>
    <w:rsid w:val="006957A6"/>
    <w:rsid w:val="006959E8"/>
    <w:rsid w:val="00696BC2"/>
    <w:rsid w:val="006A0478"/>
    <w:rsid w:val="006A05B9"/>
    <w:rsid w:val="006A16F1"/>
    <w:rsid w:val="006A2837"/>
    <w:rsid w:val="006A2A27"/>
    <w:rsid w:val="006A38F2"/>
    <w:rsid w:val="006A499F"/>
    <w:rsid w:val="006A548E"/>
    <w:rsid w:val="006A5B0D"/>
    <w:rsid w:val="006A67BD"/>
    <w:rsid w:val="006B0434"/>
    <w:rsid w:val="006B1918"/>
    <w:rsid w:val="006B3844"/>
    <w:rsid w:val="006B506A"/>
    <w:rsid w:val="006B5EFB"/>
    <w:rsid w:val="006B637A"/>
    <w:rsid w:val="006B7BEC"/>
    <w:rsid w:val="006B7D42"/>
    <w:rsid w:val="006C0F16"/>
    <w:rsid w:val="006C16A7"/>
    <w:rsid w:val="006C1FA5"/>
    <w:rsid w:val="006C2337"/>
    <w:rsid w:val="006C2A5A"/>
    <w:rsid w:val="006C2D05"/>
    <w:rsid w:val="006C3418"/>
    <w:rsid w:val="006C3E70"/>
    <w:rsid w:val="006C68C1"/>
    <w:rsid w:val="006D1966"/>
    <w:rsid w:val="006D2DA1"/>
    <w:rsid w:val="006D38DC"/>
    <w:rsid w:val="006D6DFF"/>
    <w:rsid w:val="006D7043"/>
    <w:rsid w:val="006E0045"/>
    <w:rsid w:val="006E2256"/>
    <w:rsid w:val="006E299C"/>
    <w:rsid w:val="006E36FA"/>
    <w:rsid w:val="006E60FE"/>
    <w:rsid w:val="006E77F3"/>
    <w:rsid w:val="006F2056"/>
    <w:rsid w:val="006F433D"/>
    <w:rsid w:val="006F467F"/>
    <w:rsid w:val="006F4E14"/>
    <w:rsid w:val="007021D8"/>
    <w:rsid w:val="00702CB1"/>
    <w:rsid w:val="00704B39"/>
    <w:rsid w:val="00704FFA"/>
    <w:rsid w:val="00705E5C"/>
    <w:rsid w:val="0071031A"/>
    <w:rsid w:val="007105C5"/>
    <w:rsid w:val="00710637"/>
    <w:rsid w:val="00711F1E"/>
    <w:rsid w:val="00712A13"/>
    <w:rsid w:val="00713E01"/>
    <w:rsid w:val="007157A5"/>
    <w:rsid w:val="00715D8B"/>
    <w:rsid w:val="00716165"/>
    <w:rsid w:val="00717194"/>
    <w:rsid w:val="0072251A"/>
    <w:rsid w:val="00722B8E"/>
    <w:rsid w:val="00722E27"/>
    <w:rsid w:val="007273E7"/>
    <w:rsid w:val="007277C8"/>
    <w:rsid w:val="00732D5A"/>
    <w:rsid w:val="00733444"/>
    <w:rsid w:val="0073412C"/>
    <w:rsid w:val="00735812"/>
    <w:rsid w:val="00735D30"/>
    <w:rsid w:val="00736FAD"/>
    <w:rsid w:val="00737B11"/>
    <w:rsid w:val="007401E6"/>
    <w:rsid w:val="0074177C"/>
    <w:rsid w:val="00742C40"/>
    <w:rsid w:val="00742EFC"/>
    <w:rsid w:val="00743DCA"/>
    <w:rsid w:val="007448DC"/>
    <w:rsid w:val="00744FC3"/>
    <w:rsid w:val="007450AD"/>
    <w:rsid w:val="007467E3"/>
    <w:rsid w:val="007469B5"/>
    <w:rsid w:val="00747728"/>
    <w:rsid w:val="00750345"/>
    <w:rsid w:val="007516E5"/>
    <w:rsid w:val="0075502E"/>
    <w:rsid w:val="00755CFC"/>
    <w:rsid w:val="00756ABA"/>
    <w:rsid w:val="007572A7"/>
    <w:rsid w:val="00757548"/>
    <w:rsid w:val="007579FA"/>
    <w:rsid w:val="007607FE"/>
    <w:rsid w:val="00762BFF"/>
    <w:rsid w:val="00763CE4"/>
    <w:rsid w:val="00765E32"/>
    <w:rsid w:val="00767D1E"/>
    <w:rsid w:val="00770365"/>
    <w:rsid w:val="00770B92"/>
    <w:rsid w:val="00770BE4"/>
    <w:rsid w:val="00772152"/>
    <w:rsid w:val="007723FB"/>
    <w:rsid w:val="0077249A"/>
    <w:rsid w:val="00774859"/>
    <w:rsid w:val="0077669B"/>
    <w:rsid w:val="00777E12"/>
    <w:rsid w:val="00777FDD"/>
    <w:rsid w:val="00781B6A"/>
    <w:rsid w:val="007827C2"/>
    <w:rsid w:val="0078584C"/>
    <w:rsid w:val="00787166"/>
    <w:rsid w:val="007878F4"/>
    <w:rsid w:val="00787CA0"/>
    <w:rsid w:val="00790C2D"/>
    <w:rsid w:val="00791966"/>
    <w:rsid w:val="00793EE0"/>
    <w:rsid w:val="00795290"/>
    <w:rsid w:val="007967C5"/>
    <w:rsid w:val="00797D08"/>
    <w:rsid w:val="007A0324"/>
    <w:rsid w:val="007A2562"/>
    <w:rsid w:val="007A3ACB"/>
    <w:rsid w:val="007A4CEA"/>
    <w:rsid w:val="007A6D65"/>
    <w:rsid w:val="007B1240"/>
    <w:rsid w:val="007B2001"/>
    <w:rsid w:val="007B5EAE"/>
    <w:rsid w:val="007B5EDE"/>
    <w:rsid w:val="007B5EFA"/>
    <w:rsid w:val="007B5F0C"/>
    <w:rsid w:val="007C0A39"/>
    <w:rsid w:val="007C0C5A"/>
    <w:rsid w:val="007C3121"/>
    <w:rsid w:val="007C35DB"/>
    <w:rsid w:val="007C3C2C"/>
    <w:rsid w:val="007C3C99"/>
    <w:rsid w:val="007C3CDA"/>
    <w:rsid w:val="007C4804"/>
    <w:rsid w:val="007C644C"/>
    <w:rsid w:val="007C6812"/>
    <w:rsid w:val="007C6F96"/>
    <w:rsid w:val="007C72DD"/>
    <w:rsid w:val="007D57C6"/>
    <w:rsid w:val="007D5C6B"/>
    <w:rsid w:val="007D5FB7"/>
    <w:rsid w:val="007E0076"/>
    <w:rsid w:val="007E0E5E"/>
    <w:rsid w:val="007E172E"/>
    <w:rsid w:val="007E1C2A"/>
    <w:rsid w:val="007E1EFF"/>
    <w:rsid w:val="007E2F48"/>
    <w:rsid w:val="007E31B6"/>
    <w:rsid w:val="007E4773"/>
    <w:rsid w:val="007E48CE"/>
    <w:rsid w:val="007E4BE1"/>
    <w:rsid w:val="007E4CA2"/>
    <w:rsid w:val="007E55E3"/>
    <w:rsid w:val="007F0238"/>
    <w:rsid w:val="007F177B"/>
    <w:rsid w:val="007F3A42"/>
    <w:rsid w:val="007F5A44"/>
    <w:rsid w:val="007F7859"/>
    <w:rsid w:val="008022A0"/>
    <w:rsid w:val="0080247C"/>
    <w:rsid w:val="00803277"/>
    <w:rsid w:val="0080517E"/>
    <w:rsid w:val="008056B3"/>
    <w:rsid w:val="0080603A"/>
    <w:rsid w:val="008105D9"/>
    <w:rsid w:val="00811CAD"/>
    <w:rsid w:val="0081208D"/>
    <w:rsid w:val="008152E8"/>
    <w:rsid w:val="008160F8"/>
    <w:rsid w:val="008169F7"/>
    <w:rsid w:val="00816C8B"/>
    <w:rsid w:val="00817F23"/>
    <w:rsid w:val="0082091D"/>
    <w:rsid w:val="0082139B"/>
    <w:rsid w:val="00821AB0"/>
    <w:rsid w:val="00824B30"/>
    <w:rsid w:val="00824F4C"/>
    <w:rsid w:val="00827818"/>
    <w:rsid w:val="00827E0B"/>
    <w:rsid w:val="0083033E"/>
    <w:rsid w:val="008308A1"/>
    <w:rsid w:val="008308B8"/>
    <w:rsid w:val="00831D0C"/>
    <w:rsid w:val="0083351C"/>
    <w:rsid w:val="0083390B"/>
    <w:rsid w:val="00835F73"/>
    <w:rsid w:val="00836227"/>
    <w:rsid w:val="0084458A"/>
    <w:rsid w:val="008446C0"/>
    <w:rsid w:val="00845268"/>
    <w:rsid w:val="00845B5D"/>
    <w:rsid w:val="00846BEF"/>
    <w:rsid w:val="00851498"/>
    <w:rsid w:val="00851FC2"/>
    <w:rsid w:val="00854572"/>
    <w:rsid w:val="008545BD"/>
    <w:rsid w:val="00857088"/>
    <w:rsid w:val="0086018E"/>
    <w:rsid w:val="00860790"/>
    <w:rsid w:val="00860E25"/>
    <w:rsid w:val="00861B2F"/>
    <w:rsid w:val="00863E6C"/>
    <w:rsid w:val="00864B5B"/>
    <w:rsid w:val="00864DA7"/>
    <w:rsid w:val="0086547D"/>
    <w:rsid w:val="00866DC2"/>
    <w:rsid w:val="00874182"/>
    <w:rsid w:val="008741EC"/>
    <w:rsid w:val="008749F0"/>
    <w:rsid w:val="00874E90"/>
    <w:rsid w:val="00875991"/>
    <w:rsid w:val="008760F4"/>
    <w:rsid w:val="008774DA"/>
    <w:rsid w:val="0088312F"/>
    <w:rsid w:val="00884293"/>
    <w:rsid w:val="00884EC5"/>
    <w:rsid w:val="0088521B"/>
    <w:rsid w:val="00885E0C"/>
    <w:rsid w:val="00886E7F"/>
    <w:rsid w:val="00887CF5"/>
    <w:rsid w:val="008909E1"/>
    <w:rsid w:val="008933CE"/>
    <w:rsid w:val="00894653"/>
    <w:rsid w:val="008966CD"/>
    <w:rsid w:val="008979DB"/>
    <w:rsid w:val="008A039A"/>
    <w:rsid w:val="008A0C32"/>
    <w:rsid w:val="008A59AF"/>
    <w:rsid w:val="008A66DF"/>
    <w:rsid w:val="008A6D35"/>
    <w:rsid w:val="008A7128"/>
    <w:rsid w:val="008B03FC"/>
    <w:rsid w:val="008B0DE4"/>
    <w:rsid w:val="008B136E"/>
    <w:rsid w:val="008B1E7B"/>
    <w:rsid w:val="008B41DE"/>
    <w:rsid w:val="008B669B"/>
    <w:rsid w:val="008B675A"/>
    <w:rsid w:val="008B6A19"/>
    <w:rsid w:val="008C2787"/>
    <w:rsid w:val="008C37C9"/>
    <w:rsid w:val="008C3C0D"/>
    <w:rsid w:val="008C6B79"/>
    <w:rsid w:val="008C7814"/>
    <w:rsid w:val="008C7977"/>
    <w:rsid w:val="008D30A8"/>
    <w:rsid w:val="008D6305"/>
    <w:rsid w:val="008D636D"/>
    <w:rsid w:val="008D79CE"/>
    <w:rsid w:val="008E054B"/>
    <w:rsid w:val="008E072F"/>
    <w:rsid w:val="008E0ABB"/>
    <w:rsid w:val="008E3D32"/>
    <w:rsid w:val="008F0E3A"/>
    <w:rsid w:val="008F154A"/>
    <w:rsid w:val="008F1AD2"/>
    <w:rsid w:val="008F3204"/>
    <w:rsid w:val="008F402D"/>
    <w:rsid w:val="008F43DE"/>
    <w:rsid w:val="008F5BCF"/>
    <w:rsid w:val="008F5E70"/>
    <w:rsid w:val="008F6819"/>
    <w:rsid w:val="008F6EAE"/>
    <w:rsid w:val="008F75C8"/>
    <w:rsid w:val="008F774A"/>
    <w:rsid w:val="008F7E38"/>
    <w:rsid w:val="00900755"/>
    <w:rsid w:val="009035B1"/>
    <w:rsid w:val="00903CC9"/>
    <w:rsid w:val="00905E3F"/>
    <w:rsid w:val="009067EE"/>
    <w:rsid w:val="00907DE6"/>
    <w:rsid w:val="0091058A"/>
    <w:rsid w:val="00910637"/>
    <w:rsid w:val="00910657"/>
    <w:rsid w:val="009118D9"/>
    <w:rsid w:val="0091382E"/>
    <w:rsid w:val="00923E0E"/>
    <w:rsid w:val="0092439E"/>
    <w:rsid w:val="009254BE"/>
    <w:rsid w:val="00926BA3"/>
    <w:rsid w:val="00927B40"/>
    <w:rsid w:val="0093042A"/>
    <w:rsid w:val="009320AB"/>
    <w:rsid w:val="00933D2D"/>
    <w:rsid w:val="00940C3D"/>
    <w:rsid w:val="0094453D"/>
    <w:rsid w:val="009445D3"/>
    <w:rsid w:val="00945C8C"/>
    <w:rsid w:val="0094687B"/>
    <w:rsid w:val="00950223"/>
    <w:rsid w:val="0095061D"/>
    <w:rsid w:val="0095446A"/>
    <w:rsid w:val="009548CE"/>
    <w:rsid w:val="00954E55"/>
    <w:rsid w:val="009551BD"/>
    <w:rsid w:val="00955209"/>
    <w:rsid w:val="009554F8"/>
    <w:rsid w:val="0095619A"/>
    <w:rsid w:val="00957B99"/>
    <w:rsid w:val="009601C3"/>
    <w:rsid w:val="0096082A"/>
    <w:rsid w:val="00962018"/>
    <w:rsid w:val="009620C1"/>
    <w:rsid w:val="00962935"/>
    <w:rsid w:val="00962EA1"/>
    <w:rsid w:val="00963B8D"/>
    <w:rsid w:val="00966F05"/>
    <w:rsid w:val="00966F8C"/>
    <w:rsid w:val="009678FA"/>
    <w:rsid w:val="00970AFC"/>
    <w:rsid w:val="00970FDE"/>
    <w:rsid w:val="0097157E"/>
    <w:rsid w:val="009750C7"/>
    <w:rsid w:val="00977923"/>
    <w:rsid w:val="009802FD"/>
    <w:rsid w:val="00980B8A"/>
    <w:rsid w:val="009827B0"/>
    <w:rsid w:val="00982E12"/>
    <w:rsid w:val="00983E81"/>
    <w:rsid w:val="00983ED7"/>
    <w:rsid w:val="00986D40"/>
    <w:rsid w:val="00990385"/>
    <w:rsid w:val="00990894"/>
    <w:rsid w:val="009915B7"/>
    <w:rsid w:val="00992E6C"/>
    <w:rsid w:val="00995145"/>
    <w:rsid w:val="0099551E"/>
    <w:rsid w:val="00995FD7"/>
    <w:rsid w:val="009961CE"/>
    <w:rsid w:val="0099692E"/>
    <w:rsid w:val="009A00EC"/>
    <w:rsid w:val="009A18D8"/>
    <w:rsid w:val="009A45B9"/>
    <w:rsid w:val="009A4D52"/>
    <w:rsid w:val="009B11CE"/>
    <w:rsid w:val="009B14C0"/>
    <w:rsid w:val="009B4CE1"/>
    <w:rsid w:val="009B520B"/>
    <w:rsid w:val="009B53B2"/>
    <w:rsid w:val="009B7FB9"/>
    <w:rsid w:val="009C048C"/>
    <w:rsid w:val="009C04FB"/>
    <w:rsid w:val="009C2BCF"/>
    <w:rsid w:val="009C3C9F"/>
    <w:rsid w:val="009C3FB8"/>
    <w:rsid w:val="009C48A3"/>
    <w:rsid w:val="009C6A47"/>
    <w:rsid w:val="009D11E5"/>
    <w:rsid w:val="009D1243"/>
    <w:rsid w:val="009D13C8"/>
    <w:rsid w:val="009D1422"/>
    <w:rsid w:val="009D1696"/>
    <w:rsid w:val="009D2091"/>
    <w:rsid w:val="009D35DC"/>
    <w:rsid w:val="009D50A3"/>
    <w:rsid w:val="009D7E10"/>
    <w:rsid w:val="009E17F7"/>
    <w:rsid w:val="009E2120"/>
    <w:rsid w:val="009E3577"/>
    <w:rsid w:val="009E3C38"/>
    <w:rsid w:val="009E3C8B"/>
    <w:rsid w:val="009E427A"/>
    <w:rsid w:val="009E4701"/>
    <w:rsid w:val="009E521C"/>
    <w:rsid w:val="009E6401"/>
    <w:rsid w:val="009F0A5C"/>
    <w:rsid w:val="009F1204"/>
    <w:rsid w:val="009F24D0"/>
    <w:rsid w:val="009F2ECA"/>
    <w:rsid w:val="009F377E"/>
    <w:rsid w:val="009F3DC3"/>
    <w:rsid w:val="009F424D"/>
    <w:rsid w:val="009F4A17"/>
    <w:rsid w:val="009F4FF9"/>
    <w:rsid w:val="009F599B"/>
    <w:rsid w:val="009F7F90"/>
    <w:rsid w:val="00A01621"/>
    <w:rsid w:val="00A0207E"/>
    <w:rsid w:val="00A04779"/>
    <w:rsid w:val="00A04ED0"/>
    <w:rsid w:val="00A070DD"/>
    <w:rsid w:val="00A13420"/>
    <w:rsid w:val="00A13691"/>
    <w:rsid w:val="00A141B3"/>
    <w:rsid w:val="00A14A45"/>
    <w:rsid w:val="00A16F25"/>
    <w:rsid w:val="00A179FA"/>
    <w:rsid w:val="00A17E1E"/>
    <w:rsid w:val="00A205CD"/>
    <w:rsid w:val="00A213B5"/>
    <w:rsid w:val="00A21BD6"/>
    <w:rsid w:val="00A222B0"/>
    <w:rsid w:val="00A240FD"/>
    <w:rsid w:val="00A2410B"/>
    <w:rsid w:val="00A25388"/>
    <w:rsid w:val="00A30081"/>
    <w:rsid w:val="00A301A3"/>
    <w:rsid w:val="00A30EAF"/>
    <w:rsid w:val="00A323F8"/>
    <w:rsid w:val="00A326C8"/>
    <w:rsid w:val="00A332CD"/>
    <w:rsid w:val="00A33D9D"/>
    <w:rsid w:val="00A3429F"/>
    <w:rsid w:val="00A4051F"/>
    <w:rsid w:val="00A409D2"/>
    <w:rsid w:val="00A4120D"/>
    <w:rsid w:val="00A4198F"/>
    <w:rsid w:val="00A42B05"/>
    <w:rsid w:val="00A42C6E"/>
    <w:rsid w:val="00A4335C"/>
    <w:rsid w:val="00A438A9"/>
    <w:rsid w:val="00A444AB"/>
    <w:rsid w:val="00A51CC9"/>
    <w:rsid w:val="00A52511"/>
    <w:rsid w:val="00A542FA"/>
    <w:rsid w:val="00A54C24"/>
    <w:rsid w:val="00A5682C"/>
    <w:rsid w:val="00A603B6"/>
    <w:rsid w:val="00A61704"/>
    <w:rsid w:val="00A6502B"/>
    <w:rsid w:val="00A66F35"/>
    <w:rsid w:val="00A714FB"/>
    <w:rsid w:val="00A7197E"/>
    <w:rsid w:val="00A71F8E"/>
    <w:rsid w:val="00A75073"/>
    <w:rsid w:val="00A76608"/>
    <w:rsid w:val="00A766D0"/>
    <w:rsid w:val="00A80703"/>
    <w:rsid w:val="00A808ED"/>
    <w:rsid w:val="00A821E5"/>
    <w:rsid w:val="00A82E42"/>
    <w:rsid w:val="00A84901"/>
    <w:rsid w:val="00A849AA"/>
    <w:rsid w:val="00A85B4D"/>
    <w:rsid w:val="00A91EEC"/>
    <w:rsid w:val="00A92866"/>
    <w:rsid w:val="00A96732"/>
    <w:rsid w:val="00AA0BF7"/>
    <w:rsid w:val="00AA2356"/>
    <w:rsid w:val="00AA23A1"/>
    <w:rsid w:val="00AA2A86"/>
    <w:rsid w:val="00AA3AFC"/>
    <w:rsid w:val="00AA757F"/>
    <w:rsid w:val="00AB0721"/>
    <w:rsid w:val="00AB0B0D"/>
    <w:rsid w:val="00AB0E59"/>
    <w:rsid w:val="00AB3A27"/>
    <w:rsid w:val="00AB41E2"/>
    <w:rsid w:val="00AB58D6"/>
    <w:rsid w:val="00AB7135"/>
    <w:rsid w:val="00AC014C"/>
    <w:rsid w:val="00AC1FA2"/>
    <w:rsid w:val="00AC20AD"/>
    <w:rsid w:val="00AC228C"/>
    <w:rsid w:val="00AC51BA"/>
    <w:rsid w:val="00AC52DE"/>
    <w:rsid w:val="00AC6A96"/>
    <w:rsid w:val="00AC7247"/>
    <w:rsid w:val="00AC72D5"/>
    <w:rsid w:val="00AD0337"/>
    <w:rsid w:val="00AD220E"/>
    <w:rsid w:val="00AD28ED"/>
    <w:rsid w:val="00AD35CD"/>
    <w:rsid w:val="00AD4245"/>
    <w:rsid w:val="00AD6C31"/>
    <w:rsid w:val="00AD7405"/>
    <w:rsid w:val="00AE2769"/>
    <w:rsid w:val="00AE2B63"/>
    <w:rsid w:val="00AE2BB5"/>
    <w:rsid w:val="00AE34A7"/>
    <w:rsid w:val="00AE399B"/>
    <w:rsid w:val="00AE48CD"/>
    <w:rsid w:val="00AE547C"/>
    <w:rsid w:val="00AE5E83"/>
    <w:rsid w:val="00AE77F0"/>
    <w:rsid w:val="00AF0478"/>
    <w:rsid w:val="00AF0AFC"/>
    <w:rsid w:val="00AF2E4A"/>
    <w:rsid w:val="00AF3DCB"/>
    <w:rsid w:val="00AF3EBF"/>
    <w:rsid w:val="00AF4042"/>
    <w:rsid w:val="00AF43F0"/>
    <w:rsid w:val="00B01375"/>
    <w:rsid w:val="00B021F2"/>
    <w:rsid w:val="00B03466"/>
    <w:rsid w:val="00B03701"/>
    <w:rsid w:val="00B039DA"/>
    <w:rsid w:val="00B0544E"/>
    <w:rsid w:val="00B05FFA"/>
    <w:rsid w:val="00B10EDB"/>
    <w:rsid w:val="00B11CEE"/>
    <w:rsid w:val="00B11F4E"/>
    <w:rsid w:val="00B12B49"/>
    <w:rsid w:val="00B13727"/>
    <w:rsid w:val="00B14998"/>
    <w:rsid w:val="00B14E63"/>
    <w:rsid w:val="00B16D4A"/>
    <w:rsid w:val="00B213B1"/>
    <w:rsid w:val="00B26342"/>
    <w:rsid w:val="00B272E1"/>
    <w:rsid w:val="00B302A0"/>
    <w:rsid w:val="00B315A4"/>
    <w:rsid w:val="00B3226E"/>
    <w:rsid w:val="00B32B6B"/>
    <w:rsid w:val="00B332AC"/>
    <w:rsid w:val="00B34D14"/>
    <w:rsid w:val="00B3529C"/>
    <w:rsid w:val="00B356FF"/>
    <w:rsid w:val="00B359A3"/>
    <w:rsid w:val="00B37ED7"/>
    <w:rsid w:val="00B400EE"/>
    <w:rsid w:val="00B40897"/>
    <w:rsid w:val="00B40DB1"/>
    <w:rsid w:val="00B410D6"/>
    <w:rsid w:val="00B41269"/>
    <w:rsid w:val="00B4133D"/>
    <w:rsid w:val="00B42C06"/>
    <w:rsid w:val="00B43630"/>
    <w:rsid w:val="00B4406C"/>
    <w:rsid w:val="00B44BFE"/>
    <w:rsid w:val="00B44D9D"/>
    <w:rsid w:val="00B45597"/>
    <w:rsid w:val="00B45AFD"/>
    <w:rsid w:val="00B51DF2"/>
    <w:rsid w:val="00B54B55"/>
    <w:rsid w:val="00B57E4F"/>
    <w:rsid w:val="00B60291"/>
    <w:rsid w:val="00B60665"/>
    <w:rsid w:val="00B60ECC"/>
    <w:rsid w:val="00B61876"/>
    <w:rsid w:val="00B63296"/>
    <w:rsid w:val="00B635D7"/>
    <w:rsid w:val="00B6390A"/>
    <w:rsid w:val="00B64D14"/>
    <w:rsid w:val="00B660FA"/>
    <w:rsid w:val="00B67837"/>
    <w:rsid w:val="00B7096B"/>
    <w:rsid w:val="00B744E9"/>
    <w:rsid w:val="00B74865"/>
    <w:rsid w:val="00B7578F"/>
    <w:rsid w:val="00B808C3"/>
    <w:rsid w:val="00B809DC"/>
    <w:rsid w:val="00B81234"/>
    <w:rsid w:val="00B83A6D"/>
    <w:rsid w:val="00B84136"/>
    <w:rsid w:val="00B86494"/>
    <w:rsid w:val="00B9074A"/>
    <w:rsid w:val="00B9327A"/>
    <w:rsid w:val="00B94979"/>
    <w:rsid w:val="00B9551C"/>
    <w:rsid w:val="00B95989"/>
    <w:rsid w:val="00B95BB4"/>
    <w:rsid w:val="00B96229"/>
    <w:rsid w:val="00BA0319"/>
    <w:rsid w:val="00BA1B34"/>
    <w:rsid w:val="00BA3780"/>
    <w:rsid w:val="00BA577E"/>
    <w:rsid w:val="00BA67C0"/>
    <w:rsid w:val="00BA726C"/>
    <w:rsid w:val="00BA778D"/>
    <w:rsid w:val="00BB1029"/>
    <w:rsid w:val="00BB18CC"/>
    <w:rsid w:val="00BB44BF"/>
    <w:rsid w:val="00BB52FB"/>
    <w:rsid w:val="00BB6272"/>
    <w:rsid w:val="00BB6FA7"/>
    <w:rsid w:val="00BB7025"/>
    <w:rsid w:val="00BC07FC"/>
    <w:rsid w:val="00BC2033"/>
    <w:rsid w:val="00BC3405"/>
    <w:rsid w:val="00BC3CF1"/>
    <w:rsid w:val="00BC6ABE"/>
    <w:rsid w:val="00BC6BB0"/>
    <w:rsid w:val="00BC73C5"/>
    <w:rsid w:val="00BD09F6"/>
    <w:rsid w:val="00BD191E"/>
    <w:rsid w:val="00BD360B"/>
    <w:rsid w:val="00BD4375"/>
    <w:rsid w:val="00BD601A"/>
    <w:rsid w:val="00BD6B69"/>
    <w:rsid w:val="00BD7545"/>
    <w:rsid w:val="00BD7B99"/>
    <w:rsid w:val="00BE0942"/>
    <w:rsid w:val="00BE1574"/>
    <w:rsid w:val="00BE23C3"/>
    <w:rsid w:val="00BE25E9"/>
    <w:rsid w:val="00BE311D"/>
    <w:rsid w:val="00BE556E"/>
    <w:rsid w:val="00BE6BDC"/>
    <w:rsid w:val="00BF0DFB"/>
    <w:rsid w:val="00BF335C"/>
    <w:rsid w:val="00BF4D6E"/>
    <w:rsid w:val="00BF5F9A"/>
    <w:rsid w:val="00BF676F"/>
    <w:rsid w:val="00BF6A04"/>
    <w:rsid w:val="00BF6B14"/>
    <w:rsid w:val="00BF6D4A"/>
    <w:rsid w:val="00C00DBE"/>
    <w:rsid w:val="00C01052"/>
    <w:rsid w:val="00C01078"/>
    <w:rsid w:val="00C016AD"/>
    <w:rsid w:val="00C023DE"/>
    <w:rsid w:val="00C02DB3"/>
    <w:rsid w:val="00C0333A"/>
    <w:rsid w:val="00C03BE4"/>
    <w:rsid w:val="00C05ACC"/>
    <w:rsid w:val="00C10F05"/>
    <w:rsid w:val="00C113A7"/>
    <w:rsid w:val="00C12B99"/>
    <w:rsid w:val="00C12DBD"/>
    <w:rsid w:val="00C154A4"/>
    <w:rsid w:val="00C15E45"/>
    <w:rsid w:val="00C21F12"/>
    <w:rsid w:val="00C21F53"/>
    <w:rsid w:val="00C2295C"/>
    <w:rsid w:val="00C23EAA"/>
    <w:rsid w:val="00C24A26"/>
    <w:rsid w:val="00C24BB5"/>
    <w:rsid w:val="00C25205"/>
    <w:rsid w:val="00C25E8C"/>
    <w:rsid w:val="00C26769"/>
    <w:rsid w:val="00C355BA"/>
    <w:rsid w:val="00C35AAC"/>
    <w:rsid w:val="00C373B5"/>
    <w:rsid w:val="00C3749B"/>
    <w:rsid w:val="00C37731"/>
    <w:rsid w:val="00C37DB2"/>
    <w:rsid w:val="00C40992"/>
    <w:rsid w:val="00C43443"/>
    <w:rsid w:val="00C45FA3"/>
    <w:rsid w:val="00C5020D"/>
    <w:rsid w:val="00C5075B"/>
    <w:rsid w:val="00C51312"/>
    <w:rsid w:val="00C53898"/>
    <w:rsid w:val="00C53B9E"/>
    <w:rsid w:val="00C549C2"/>
    <w:rsid w:val="00C55986"/>
    <w:rsid w:val="00C564BA"/>
    <w:rsid w:val="00C5710F"/>
    <w:rsid w:val="00C5730C"/>
    <w:rsid w:val="00C57BB9"/>
    <w:rsid w:val="00C626AB"/>
    <w:rsid w:val="00C62BB3"/>
    <w:rsid w:val="00C67573"/>
    <w:rsid w:val="00C70808"/>
    <w:rsid w:val="00C70D86"/>
    <w:rsid w:val="00C73779"/>
    <w:rsid w:val="00C738FF"/>
    <w:rsid w:val="00C74A61"/>
    <w:rsid w:val="00C75D87"/>
    <w:rsid w:val="00C76409"/>
    <w:rsid w:val="00C77235"/>
    <w:rsid w:val="00C778E1"/>
    <w:rsid w:val="00C77E48"/>
    <w:rsid w:val="00C80374"/>
    <w:rsid w:val="00C80BF0"/>
    <w:rsid w:val="00C812BC"/>
    <w:rsid w:val="00C81B44"/>
    <w:rsid w:val="00C8292D"/>
    <w:rsid w:val="00C831A4"/>
    <w:rsid w:val="00C831F3"/>
    <w:rsid w:val="00C83B51"/>
    <w:rsid w:val="00C840A9"/>
    <w:rsid w:val="00C87464"/>
    <w:rsid w:val="00C87977"/>
    <w:rsid w:val="00C94264"/>
    <w:rsid w:val="00C95187"/>
    <w:rsid w:val="00C97D3F"/>
    <w:rsid w:val="00C97DCD"/>
    <w:rsid w:val="00CA0800"/>
    <w:rsid w:val="00CA0B78"/>
    <w:rsid w:val="00CA3B6C"/>
    <w:rsid w:val="00CA5B73"/>
    <w:rsid w:val="00CA5E65"/>
    <w:rsid w:val="00CA6A46"/>
    <w:rsid w:val="00CB2716"/>
    <w:rsid w:val="00CB2981"/>
    <w:rsid w:val="00CB360A"/>
    <w:rsid w:val="00CB3D63"/>
    <w:rsid w:val="00CB60D6"/>
    <w:rsid w:val="00CB6C3B"/>
    <w:rsid w:val="00CB7ACA"/>
    <w:rsid w:val="00CC1539"/>
    <w:rsid w:val="00CC5C32"/>
    <w:rsid w:val="00CC63CA"/>
    <w:rsid w:val="00CC6CA7"/>
    <w:rsid w:val="00CC7989"/>
    <w:rsid w:val="00CD034A"/>
    <w:rsid w:val="00CD0B6D"/>
    <w:rsid w:val="00CD4D40"/>
    <w:rsid w:val="00CD50C1"/>
    <w:rsid w:val="00CD5147"/>
    <w:rsid w:val="00CD5B8F"/>
    <w:rsid w:val="00CD7BC3"/>
    <w:rsid w:val="00CD7E5B"/>
    <w:rsid w:val="00CE09A9"/>
    <w:rsid w:val="00CE12DA"/>
    <w:rsid w:val="00CE383C"/>
    <w:rsid w:val="00CE54E5"/>
    <w:rsid w:val="00CE5A28"/>
    <w:rsid w:val="00CE65A9"/>
    <w:rsid w:val="00CE7175"/>
    <w:rsid w:val="00CF2060"/>
    <w:rsid w:val="00CF350C"/>
    <w:rsid w:val="00CF5887"/>
    <w:rsid w:val="00CF73D4"/>
    <w:rsid w:val="00D006C2"/>
    <w:rsid w:val="00D01023"/>
    <w:rsid w:val="00D029C5"/>
    <w:rsid w:val="00D10A0B"/>
    <w:rsid w:val="00D1330F"/>
    <w:rsid w:val="00D15301"/>
    <w:rsid w:val="00D153F2"/>
    <w:rsid w:val="00D224B6"/>
    <w:rsid w:val="00D2396C"/>
    <w:rsid w:val="00D23F4F"/>
    <w:rsid w:val="00D2418D"/>
    <w:rsid w:val="00D24642"/>
    <w:rsid w:val="00D24FBA"/>
    <w:rsid w:val="00D25B33"/>
    <w:rsid w:val="00D2638A"/>
    <w:rsid w:val="00D275C3"/>
    <w:rsid w:val="00D2763A"/>
    <w:rsid w:val="00D30915"/>
    <w:rsid w:val="00D30E23"/>
    <w:rsid w:val="00D3112B"/>
    <w:rsid w:val="00D3132E"/>
    <w:rsid w:val="00D3182F"/>
    <w:rsid w:val="00D33325"/>
    <w:rsid w:val="00D35A38"/>
    <w:rsid w:val="00D36738"/>
    <w:rsid w:val="00D4158B"/>
    <w:rsid w:val="00D42D05"/>
    <w:rsid w:val="00D45477"/>
    <w:rsid w:val="00D45B14"/>
    <w:rsid w:val="00D46289"/>
    <w:rsid w:val="00D47349"/>
    <w:rsid w:val="00D54439"/>
    <w:rsid w:val="00D55260"/>
    <w:rsid w:val="00D55828"/>
    <w:rsid w:val="00D558B8"/>
    <w:rsid w:val="00D55EC1"/>
    <w:rsid w:val="00D56EB8"/>
    <w:rsid w:val="00D60167"/>
    <w:rsid w:val="00D60440"/>
    <w:rsid w:val="00D63DE6"/>
    <w:rsid w:val="00D65A8D"/>
    <w:rsid w:val="00D670F5"/>
    <w:rsid w:val="00D743C3"/>
    <w:rsid w:val="00D752BF"/>
    <w:rsid w:val="00D7565F"/>
    <w:rsid w:val="00D75B4C"/>
    <w:rsid w:val="00D76CB3"/>
    <w:rsid w:val="00D775DE"/>
    <w:rsid w:val="00D77812"/>
    <w:rsid w:val="00D813AE"/>
    <w:rsid w:val="00D843F0"/>
    <w:rsid w:val="00D8472F"/>
    <w:rsid w:val="00D867B6"/>
    <w:rsid w:val="00D86E30"/>
    <w:rsid w:val="00D86F40"/>
    <w:rsid w:val="00D87FD7"/>
    <w:rsid w:val="00D90F24"/>
    <w:rsid w:val="00D923F5"/>
    <w:rsid w:val="00D92712"/>
    <w:rsid w:val="00D932C4"/>
    <w:rsid w:val="00D9439C"/>
    <w:rsid w:val="00D94A50"/>
    <w:rsid w:val="00D95261"/>
    <w:rsid w:val="00D97F47"/>
    <w:rsid w:val="00DA143C"/>
    <w:rsid w:val="00DA2D1A"/>
    <w:rsid w:val="00DA5356"/>
    <w:rsid w:val="00DA77C3"/>
    <w:rsid w:val="00DA7A0F"/>
    <w:rsid w:val="00DB101C"/>
    <w:rsid w:val="00DB165B"/>
    <w:rsid w:val="00DB175C"/>
    <w:rsid w:val="00DB3BFC"/>
    <w:rsid w:val="00DB456D"/>
    <w:rsid w:val="00DB499F"/>
    <w:rsid w:val="00DB6A83"/>
    <w:rsid w:val="00DB734C"/>
    <w:rsid w:val="00DC15EF"/>
    <w:rsid w:val="00DC2447"/>
    <w:rsid w:val="00DC2844"/>
    <w:rsid w:val="00DC4A80"/>
    <w:rsid w:val="00DC50C0"/>
    <w:rsid w:val="00DC63C0"/>
    <w:rsid w:val="00DC700E"/>
    <w:rsid w:val="00DC7C0C"/>
    <w:rsid w:val="00DD3438"/>
    <w:rsid w:val="00DD4373"/>
    <w:rsid w:val="00DD6F26"/>
    <w:rsid w:val="00DD7082"/>
    <w:rsid w:val="00DE00B6"/>
    <w:rsid w:val="00DE126F"/>
    <w:rsid w:val="00DE1E5E"/>
    <w:rsid w:val="00DE2AE0"/>
    <w:rsid w:val="00DE40DC"/>
    <w:rsid w:val="00DE4655"/>
    <w:rsid w:val="00DE4950"/>
    <w:rsid w:val="00DE6838"/>
    <w:rsid w:val="00DF0A7C"/>
    <w:rsid w:val="00DF0C9C"/>
    <w:rsid w:val="00DF0F18"/>
    <w:rsid w:val="00DF1DEA"/>
    <w:rsid w:val="00DF2FC5"/>
    <w:rsid w:val="00DF3104"/>
    <w:rsid w:val="00DF4B5E"/>
    <w:rsid w:val="00DF5DA2"/>
    <w:rsid w:val="00DF65DA"/>
    <w:rsid w:val="00E001FB"/>
    <w:rsid w:val="00E01FF1"/>
    <w:rsid w:val="00E027E5"/>
    <w:rsid w:val="00E03B20"/>
    <w:rsid w:val="00E04659"/>
    <w:rsid w:val="00E04A81"/>
    <w:rsid w:val="00E0588D"/>
    <w:rsid w:val="00E06C95"/>
    <w:rsid w:val="00E06F7A"/>
    <w:rsid w:val="00E114AA"/>
    <w:rsid w:val="00E1317E"/>
    <w:rsid w:val="00E144A7"/>
    <w:rsid w:val="00E145E1"/>
    <w:rsid w:val="00E15562"/>
    <w:rsid w:val="00E16579"/>
    <w:rsid w:val="00E17F83"/>
    <w:rsid w:val="00E222A0"/>
    <w:rsid w:val="00E255A0"/>
    <w:rsid w:val="00E2626B"/>
    <w:rsid w:val="00E30824"/>
    <w:rsid w:val="00E3157F"/>
    <w:rsid w:val="00E32A69"/>
    <w:rsid w:val="00E344C5"/>
    <w:rsid w:val="00E36FAB"/>
    <w:rsid w:val="00E40281"/>
    <w:rsid w:val="00E42D4F"/>
    <w:rsid w:val="00E44DB8"/>
    <w:rsid w:val="00E47FF0"/>
    <w:rsid w:val="00E521DC"/>
    <w:rsid w:val="00E53B9A"/>
    <w:rsid w:val="00E53E62"/>
    <w:rsid w:val="00E54C97"/>
    <w:rsid w:val="00E56D66"/>
    <w:rsid w:val="00E571CE"/>
    <w:rsid w:val="00E614DE"/>
    <w:rsid w:val="00E6311F"/>
    <w:rsid w:val="00E64BBB"/>
    <w:rsid w:val="00E65DB0"/>
    <w:rsid w:val="00E6750C"/>
    <w:rsid w:val="00E7161C"/>
    <w:rsid w:val="00E71C79"/>
    <w:rsid w:val="00E73CD7"/>
    <w:rsid w:val="00E75BB6"/>
    <w:rsid w:val="00E7775B"/>
    <w:rsid w:val="00E77EF4"/>
    <w:rsid w:val="00E805AB"/>
    <w:rsid w:val="00E83529"/>
    <w:rsid w:val="00E84BFE"/>
    <w:rsid w:val="00E8531C"/>
    <w:rsid w:val="00E85522"/>
    <w:rsid w:val="00E85CCE"/>
    <w:rsid w:val="00E86540"/>
    <w:rsid w:val="00E86DD6"/>
    <w:rsid w:val="00E8706A"/>
    <w:rsid w:val="00E963D1"/>
    <w:rsid w:val="00EA29F3"/>
    <w:rsid w:val="00EA2C57"/>
    <w:rsid w:val="00EA2CE9"/>
    <w:rsid w:val="00EA4B33"/>
    <w:rsid w:val="00EA650E"/>
    <w:rsid w:val="00EB0B27"/>
    <w:rsid w:val="00EB0DE4"/>
    <w:rsid w:val="00EB1EB8"/>
    <w:rsid w:val="00EB270D"/>
    <w:rsid w:val="00EB313E"/>
    <w:rsid w:val="00EB3EA2"/>
    <w:rsid w:val="00EB4A2B"/>
    <w:rsid w:val="00EB5CCB"/>
    <w:rsid w:val="00EB5CEC"/>
    <w:rsid w:val="00EB6E5C"/>
    <w:rsid w:val="00EC2C18"/>
    <w:rsid w:val="00EC496C"/>
    <w:rsid w:val="00EC6423"/>
    <w:rsid w:val="00ED1D1C"/>
    <w:rsid w:val="00ED2124"/>
    <w:rsid w:val="00ED24D1"/>
    <w:rsid w:val="00ED48A6"/>
    <w:rsid w:val="00ED5338"/>
    <w:rsid w:val="00ED5E66"/>
    <w:rsid w:val="00ED6ED6"/>
    <w:rsid w:val="00EE29D7"/>
    <w:rsid w:val="00EE40E5"/>
    <w:rsid w:val="00EE5101"/>
    <w:rsid w:val="00EE597F"/>
    <w:rsid w:val="00EE63AE"/>
    <w:rsid w:val="00EF215A"/>
    <w:rsid w:val="00EF25F1"/>
    <w:rsid w:val="00EF4412"/>
    <w:rsid w:val="00EF5BD2"/>
    <w:rsid w:val="00EF64A1"/>
    <w:rsid w:val="00EF66AA"/>
    <w:rsid w:val="00EF6982"/>
    <w:rsid w:val="00EF7653"/>
    <w:rsid w:val="00F0351A"/>
    <w:rsid w:val="00F04A6B"/>
    <w:rsid w:val="00F06234"/>
    <w:rsid w:val="00F0650D"/>
    <w:rsid w:val="00F06F7C"/>
    <w:rsid w:val="00F072B4"/>
    <w:rsid w:val="00F1015E"/>
    <w:rsid w:val="00F10DE1"/>
    <w:rsid w:val="00F110CC"/>
    <w:rsid w:val="00F1265C"/>
    <w:rsid w:val="00F13AE3"/>
    <w:rsid w:val="00F14CA7"/>
    <w:rsid w:val="00F14E9D"/>
    <w:rsid w:val="00F159C2"/>
    <w:rsid w:val="00F1724D"/>
    <w:rsid w:val="00F226BE"/>
    <w:rsid w:val="00F228DE"/>
    <w:rsid w:val="00F22DA5"/>
    <w:rsid w:val="00F2400B"/>
    <w:rsid w:val="00F24E30"/>
    <w:rsid w:val="00F25D0F"/>
    <w:rsid w:val="00F2762A"/>
    <w:rsid w:val="00F301DE"/>
    <w:rsid w:val="00F30F88"/>
    <w:rsid w:val="00F33B29"/>
    <w:rsid w:val="00F33D40"/>
    <w:rsid w:val="00F342C8"/>
    <w:rsid w:val="00F34F67"/>
    <w:rsid w:val="00F43C43"/>
    <w:rsid w:val="00F44830"/>
    <w:rsid w:val="00F450B3"/>
    <w:rsid w:val="00F4521A"/>
    <w:rsid w:val="00F456F5"/>
    <w:rsid w:val="00F4644C"/>
    <w:rsid w:val="00F5224E"/>
    <w:rsid w:val="00F538CA"/>
    <w:rsid w:val="00F5449C"/>
    <w:rsid w:val="00F550EB"/>
    <w:rsid w:val="00F5776D"/>
    <w:rsid w:val="00F620FC"/>
    <w:rsid w:val="00F64A7D"/>
    <w:rsid w:val="00F64EC9"/>
    <w:rsid w:val="00F71E63"/>
    <w:rsid w:val="00F72074"/>
    <w:rsid w:val="00F72B41"/>
    <w:rsid w:val="00F73EB8"/>
    <w:rsid w:val="00F74558"/>
    <w:rsid w:val="00F75CD2"/>
    <w:rsid w:val="00F7619B"/>
    <w:rsid w:val="00F77185"/>
    <w:rsid w:val="00F823D1"/>
    <w:rsid w:val="00F83496"/>
    <w:rsid w:val="00F83D1F"/>
    <w:rsid w:val="00F84015"/>
    <w:rsid w:val="00F84921"/>
    <w:rsid w:val="00F850E8"/>
    <w:rsid w:val="00F8626D"/>
    <w:rsid w:val="00F86AE6"/>
    <w:rsid w:val="00F9069E"/>
    <w:rsid w:val="00F90C6B"/>
    <w:rsid w:val="00F921B2"/>
    <w:rsid w:val="00F92238"/>
    <w:rsid w:val="00F94DE8"/>
    <w:rsid w:val="00FA11CA"/>
    <w:rsid w:val="00FA19D5"/>
    <w:rsid w:val="00FA1C7A"/>
    <w:rsid w:val="00FA222A"/>
    <w:rsid w:val="00FA23CD"/>
    <w:rsid w:val="00FA2669"/>
    <w:rsid w:val="00FA6A0B"/>
    <w:rsid w:val="00FA7C28"/>
    <w:rsid w:val="00FB036B"/>
    <w:rsid w:val="00FB078B"/>
    <w:rsid w:val="00FB1899"/>
    <w:rsid w:val="00FB216F"/>
    <w:rsid w:val="00FB21B1"/>
    <w:rsid w:val="00FB33A7"/>
    <w:rsid w:val="00FB3C60"/>
    <w:rsid w:val="00FB5DBA"/>
    <w:rsid w:val="00FB7D4C"/>
    <w:rsid w:val="00FC313A"/>
    <w:rsid w:val="00FC31BA"/>
    <w:rsid w:val="00FC376B"/>
    <w:rsid w:val="00FC4015"/>
    <w:rsid w:val="00FC4184"/>
    <w:rsid w:val="00FC4803"/>
    <w:rsid w:val="00FC607B"/>
    <w:rsid w:val="00FC7971"/>
    <w:rsid w:val="00FC79D1"/>
    <w:rsid w:val="00FC7AE9"/>
    <w:rsid w:val="00FD025F"/>
    <w:rsid w:val="00FD3265"/>
    <w:rsid w:val="00FD4EBD"/>
    <w:rsid w:val="00FD6471"/>
    <w:rsid w:val="00FE04ED"/>
    <w:rsid w:val="00FE082A"/>
    <w:rsid w:val="00FE2C51"/>
    <w:rsid w:val="00FE2EA4"/>
    <w:rsid w:val="00FE4671"/>
    <w:rsid w:val="00FE4894"/>
    <w:rsid w:val="00FE489C"/>
    <w:rsid w:val="00FE54D8"/>
    <w:rsid w:val="00FF0494"/>
    <w:rsid w:val="00FF4A5F"/>
    <w:rsid w:val="00FF4D71"/>
    <w:rsid w:val="00FF79E1"/>
    <w:rsid w:val="00FF7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63D1C61"/>
  <w15:docId w15:val="{3B109551-F661-4B59-B9B6-2E299364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E7B"/>
    <w:pPr>
      <w:spacing w:before="120" w:after="120"/>
      <w:jc w:val="both"/>
    </w:pPr>
    <w:rPr>
      <w:rFonts w:ascii="Calibri" w:hAnsi="Calibri"/>
      <w:sz w:val="24"/>
      <w:szCs w:val="24"/>
    </w:rPr>
  </w:style>
  <w:style w:type="paragraph" w:styleId="Heading1">
    <w:name w:val="heading 1"/>
    <w:basedOn w:val="Normal"/>
    <w:next w:val="NormalIndent"/>
    <w:link w:val="Heading1Char"/>
    <w:qFormat/>
    <w:rsid w:val="00777FDD"/>
    <w:pPr>
      <w:pageBreakBefore/>
      <w:widowControl w:val="0"/>
      <w:numPr>
        <w:numId w:val="8"/>
      </w:numPr>
      <w:tabs>
        <w:tab w:val="left" w:pos="1440"/>
      </w:tabs>
      <w:spacing w:before="240" w:after="240"/>
      <w:outlineLvl w:val="0"/>
    </w:pPr>
    <w:rPr>
      <w:b/>
      <w:spacing w:val="-10"/>
      <w:kern w:val="28"/>
      <w:sz w:val="48"/>
    </w:rPr>
  </w:style>
  <w:style w:type="paragraph" w:styleId="Heading2">
    <w:name w:val="heading 2"/>
    <w:basedOn w:val="Normal"/>
    <w:next w:val="NormalIndent"/>
    <w:link w:val="Heading2Char"/>
    <w:qFormat/>
    <w:rsid w:val="00777FDD"/>
    <w:pPr>
      <w:numPr>
        <w:ilvl w:val="1"/>
        <w:numId w:val="8"/>
      </w:numPr>
      <w:tabs>
        <w:tab w:val="left" w:pos="1440"/>
      </w:tabs>
      <w:spacing w:before="240" w:after="240"/>
      <w:outlineLvl w:val="1"/>
    </w:pPr>
    <w:rPr>
      <w:b/>
      <w:spacing w:val="-10"/>
      <w:kern w:val="28"/>
      <w:sz w:val="36"/>
    </w:rPr>
  </w:style>
  <w:style w:type="paragraph" w:styleId="Heading3">
    <w:name w:val="heading 3"/>
    <w:basedOn w:val="Normal"/>
    <w:next w:val="NormalIndent"/>
    <w:link w:val="Heading3Char"/>
    <w:qFormat/>
    <w:rsid w:val="00777FDD"/>
    <w:pPr>
      <w:keepNext/>
      <w:keepLines/>
      <w:numPr>
        <w:ilvl w:val="2"/>
        <w:numId w:val="8"/>
      </w:numPr>
      <w:tabs>
        <w:tab w:val="left" w:pos="1440"/>
      </w:tabs>
      <w:outlineLvl w:val="2"/>
    </w:pPr>
    <w:rPr>
      <w:b/>
      <w:kern w:val="28"/>
      <w:sz w:val="32"/>
    </w:rPr>
  </w:style>
  <w:style w:type="paragraph" w:styleId="Heading4">
    <w:name w:val="heading 4"/>
    <w:basedOn w:val="Normal"/>
    <w:next w:val="NormalIndent"/>
    <w:link w:val="Heading4Char"/>
    <w:qFormat/>
    <w:rsid w:val="00777FDD"/>
    <w:pPr>
      <w:keepNext/>
      <w:keepLines/>
      <w:numPr>
        <w:ilvl w:val="3"/>
        <w:numId w:val="8"/>
      </w:numPr>
      <w:tabs>
        <w:tab w:val="left" w:pos="1440"/>
      </w:tabs>
      <w:spacing w:line="180" w:lineRule="atLeast"/>
      <w:outlineLvl w:val="3"/>
    </w:pPr>
    <w:rPr>
      <w:b/>
      <w:spacing w:val="-2"/>
      <w:kern w:val="28"/>
      <w:sz w:val="28"/>
    </w:rPr>
  </w:style>
  <w:style w:type="paragraph" w:styleId="Heading5">
    <w:name w:val="heading 5"/>
    <w:basedOn w:val="Normal"/>
    <w:next w:val="BodyText"/>
    <w:qFormat/>
    <w:rsid w:val="00777FDD"/>
    <w:pPr>
      <w:keepNext/>
      <w:keepLines/>
      <w:numPr>
        <w:ilvl w:val="4"/>
        <w:numId w:val="8"/>
      </w:numPr>
      <w:spacing w:line="180" w:lineRule="atLeast"/>
      <w:outlineLvl w:val="4"/>
    </w:pPr>
    <w:rPr>
      <w:spacing w:val="-2"/>
      <w:kern w:val="28"/>
      <w:sz w:val="18"/>
    </w:rPr>
  </w:style>
  <w:style w:type="paragraph" w:styleId="Heading6">
    <w:name w:val="heading 6"/>
    <w:basedOn w:val="Normal"/>
    <w:next w:val="Normal"/>
    <w:qFormat/>
    <w:rsid w:val="00C15E45"/>
    <w:pPr>
      <w:numPr>
        <w:ilvl w:val="5"/>
        <w:numId w:val="8"/>
      </w:numPr>
      <w:spacing w:before="240" w:after="60"/>
      <w:outlineLvl w:val="5"/>
    </w:pPr>
    <w:rPr>
      <w:rFonts w:ascii="Times New Roman" w:hAnsi="Times New Roman"/>
      <w:b/>
      <w:bCs/>
      <w:szCs w:val="22"/>
    </w:rPr>
  </w:style>
  <w:style w:type="paragraph" w:styleId="Heading7">
    <w:name w:val="heading 7"/>
    <w:basedOn w:val="Normal"/>
    <w:next w:val="Normal"/>
    <w:qFormat/>
    <w:rsid w:val="00C15E45"/>
    <w:pPr>
      <w:numPr>
        <w:ilvl w:val="6"/>
        <w:numId w:val="8"/>
      </w:numPr>
      <w:spacing w:before="240" w:after="60"/>
      <w:outlineLvl w:val="6"/>
    </w:pPr>
    <w:rPr>
      <w:rFonts w:ascii="Times New Roman" w:hAnsi="Times New Roman"/>
    </w:rPr>
  </w:style>
  <w:style w:type="paragraph" w:styleId="Heading8">
    <w:name w:val="heading 8"/>
    <w:basedOn w:val="Normal"/>
    <w:next w:val="Normal"/>
    <w:qFormat/>
    <w:rsid w:val="00C15E45"/>
    <w:pPr>
      <w:numPr>
        <w:ilvl w:val="7"/>
        <w:numId w:val="8"/>
      </w:numPr>
      <w:spacing w:before="240" w:after="60"/>
      <w:outlineLvl w:val="7"/>
    </w:pPr>
    <w:rPr>
      <w:rFonts w:ascii="Times New Roman" w:hAnsi="Times New Roman"/>
      <w:i/>
      <w:iCs/>
    </w:rPr>
  </w:style>
  <w:style w:type="paragraph" w:styleId="Heading9">
    <w:name w:val="heading 9"/>
    <w:basedOn w:val="Normal"/>
    <w:next w:val="Normal"/>
    <w:qFormat/>
    <w:rsid w:val="00C15E45"/>
    <w:pPr>
      <w:numPr>
        <w:ilvl w:val="8"/>
        <w:numId w:val="8"/>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8B1E7B"/>
    <w:pPr>
      <w:ind w:left="1440"/>
    </w:pPr>
  </w:style>
  <w:style w:type="character" w:customStyle="1" w:styleId="NormalIndentChar">
    <w:name w:val="Normal Indent Char"/>
    <w:basedOn w:val="DefaultParagraphFont"/>
    <w:link w:val="NormalIndent"/>
    <w:locked/>
    <w:rsid w:val="008B1E7B"/>
    <w:rPr>
      <w:rFonts w:ascii="Calibri" w:hAnsi="Calibri" w:cs="Times New Roman"/>
      <w:sz w:val="24"/>
      <w:szCs w:val="24"/>
      <w:lang w:val="en-GB" w:eastAsia="en-US" w:bidi="ar-SA"/>
    </w:rPr>
  </w:style>
  <w:style w:type="character" w:customStyle="1" w:styleId="Heading1Char">
    <w:name w:val="Heading 1 Char"/>
    <w:basedOn w:val="DefaultParagraphFont"/>
    <w:link w:val="Heading1"/>
    <w:locked/>
    <w:rsid w:val="00777FDD"/>
    <w:rPr>
      <w:rFonts w:ascii="Calibri" w:hAnsi="Calibri"/>
      <w:b/>
      <w:spacing w:val="-10"/>
      <w:kern w:val="28"/>
      <w:sz w:val="48"/>
      <w:szCs w:val="24"/>
    </w:rPr>
  </w:style>
  <w:style w:type="character" w:customStyle="1" w:styleId="Heading2Char">
    <w:name w:val="Heading 2 Char"/>
    <w:basedOn w:val="DefaultParagraphFont"/>
    <w:link w:val="Heading2"/>
    <w:locked/>
    <w:rsid w:val="00777FDD"/>
    <w:rPr>
      <w:rFonts w:ascii="Calibri" w:hAnsi="Calibri"/>
      <w:b/>
      <w:spacing w:val="-10"/>
      <w:kern w:val="28"/>
      <w:sz w:val="36"/>
      <w:szCs w:val="24"/>
    </w:rPr>
  </w:style>
  <w:style w:type="character" w:customStyle="1" w:styleId="Heading3Char">
    <w:name w:val="Heading 3 Char"/>
    <w:basedOn w:val="DefaultParagraphFont"/>
    <w:link w:val="Heading3"/>
    <w:locked/>
    <w:rsid w:val="00777FDD"/>
    <w:rPr>
      <w:rFonts w:ascii="Calibri" w:hAnsi="Calibri"/>
      <w:b/>
      <w:kern w:val="28"/>
      <w:sz w:val="32"/>
      <w:szCs w:val="24"/>
    </w:rPr>
  </w:style>
  <w:style w:type="character" w:customStyle="1" w:styleId="Heading4Char">
    <w:name w:val="Heading 4 Char"/>
    <w:basedOn w:val="DefaultParagraphFont"/>
    <w:link w:val="Heading4"/>
    <w:locked/>
    <w:rsid w:val="00777FDD"/>
    <w:rPr>
      <w:rFonts w:ascii="Calibri" w:hAnsi="Calibri"/>
      <w:b/>
      <w:spacing w:val="-2"/>
      <w:kern w:val="28"/>
      <w:sz w:val="28"/>
      <w:szCs w:val="24"/>
    </w:rPr>
  </w:style>
  <w:style w:type="paragraph" w:styleId="BodyText">
    <w:name w:val="Body Text"/>
    <w:basedOn w:val="Normal"/>
    <w:link w:val="BodyTextChar"/>
    <w:rsid w:val="008F7E38"/>
    <w:pPr>
      <w:spacing w:after="220" w:line="180" w:lineRule="atLeast"/>
    </w:pPr>
  </w:style>
  <w:style w:type="character" w:customStyle="1" w:styleId="BodyTextChar">
    <w:name w:val="Body Text Char"/>
    <w:basedOn w:val="DefaultParagraphFont"/>
    <w:link w:val="BodyText"/>
    <w:locked/>
    <w:rsid w:val="00851498"/>
    <w:rPr>
      <w:rFonts w:ascii="Verdana" w:hAnsi="Verdana" w:cs="Times New Roman"/>
      <w:sz w:val="24"/>
      <w:szCs w:val="24"/>
      <w:lang w:val="en-GB" w:eastAsia="en-US" w:bidi="ar-SA"/>
    </w:rPr>
  </w:style>
  <w:style w:type="character" w:styleId="Emphasis">
    <w:name w:val="Emphasis"/>
    <w:basedOn w:val="DefaultParagraphFont"/>
    <w:qFormat/>
    <w:rsid w:val="008F7E38"/>
    <w:rPr>
      <w:rFonts w:ascii="Arial Black" w:hAnsi="Arial Black"/>
      <w:sz w:val="18"/>
    </w:rPr>
  </w:style>
  <w:style w:type="paragraph" w:styleId="List">
    <w:name w:val="List"/>
    <w:basedOn w:val="Normal"/>
    <w:rsid w:val="008F7E38"/>
    <w:pPr>
      <w:ind w:left="1195" w:hanging="360"/>
    </w:pPr>
  </w:style>
  <w:style w:type="paragraph" w:styleId="ListBullet">
    <w:name w:val="List Bullet"/>
    <w:basedOn w:val="Normal"/>
    <w:autoRedefine/>
    <w:rsid w:val="00EB313E"/>
    <w:pPr>
      <w:tabs>
        <w:tab w:val="num" w:pos="360"/>
      </w:tabs>
      <w:ind w:left="2160" w:hanging="360"/>
    </w:pPr>
  </w:style>
  <w:style w:type="paragraph" w:styleId="ListNumber">
    <w:name w:val="List Number"/>
    <w:basedOn w:val="Normal"/>
    <w:rsid w:val="002013DB"/>
    <w:pPr>
      <w:numPr>
        <w:numId w:val="2"/>
      </w:numPr>
      <w:tabs>
        <w:tab w:val="left" w:pos="360"/>
      </w:tabs>
    </w:pPr>
  </w:style>
  <w:style w:type="paragraph" w:styleId="List2">
    <w:name w:val="List 2"/>
    <w:basedOn w:val="Normal"/>
    <w:rsid w:val="008F7E38"/>
    <w:pPr>
      <w:ind w:left="1555" w:hanging="360"/>
    </w:pPr>
  </w:style>
  <w:style w:type="paragraph" w:styleId="List3">
    <w:name w:val="List 3"/>
    <w:basedOn w:val="Normal"/>
    <w:rsid w:val="008F7E38"/>
    <w:pPr>
      <w:ind w:left="1915" w:hanging="360"/>
    </w:pPr>
  </w:style>
  <w:style w:type="paragraph" w:styleId="List4">
    <w:name w:val="List 4"/>
    <w:basedOn w:val="Normal"/>
    <w:rsid w:val="008F7E38"/>
    <w:pPr>
      <w:ind w:left="2275" w:hanging="360"/>
    </w:pPr>
  </w:style>
  <w:style w:type="paragraph" w:styleId="List5">
    <w:name w:val="List 5"/>
    <w:basedOn w:val="Normal"/>
    <w:rsid w:val="008F7E38"/>
    <w:pPr>
      <w:ind w:left="2635" w:hanging="360"/>
    </w:pPr>
  </w:style>
  <w:style w:type="paragraph" w:styleId="ListBullet2">
    <w:name w:val="List Bullet 2"/>
    <w:basedOn w:val="Normal"/>
    <w:autoRedefine/>
    <w:rsid w:val="002013DB"/>
    <w:pPr>
      <w:numPr>
        <w:numId w:val="3"/>
      </w:numPr>
      <w:tabs>
        <w:tab w:val="left" w:pos="360"/>
      </w:tabs>
    </w:pPr>
  </w:style>
  <w:style w:type="paragraph" w:styleId="ListBullet3">
    <w:name w:val="List Bullet 3"/>
    <w:basedOn w:val="Normal"/>
    <w:autoRedefine/>
    <w:rsid w:val="008F7E38"/>
    <w:pPr>
      <w:tabs>
        <w:tab w:val="num" w:pos="1080"/>
      </w:tabs>
      <w:ind w:left="1915" w:hanging="360"/>
    </w:pPr>
  </w:style>
  <w:style w:type="paragraph" w:styleId="ListBullet4">
    <w:name w:val="List Bullet 4"/>
    <w:basedOn w:val="Normal"/>
    <w:autoRedefine/>
    <w:rsid w:val="008F7E38"/>
    <w:pPr>
      <w:tabs>
        <w:tab w:val="num" w:pos="1440"/>
      </w:tabs>
      <w:ind w:left="2275" w:hanging="360"/>
    </w:pPr>
  </w:style>
  <w:style w:type="paragraph" w:styleId="ListBullet5">
    <w:name w:val="List Bullet 5"/>
    <w:basedOn w:val="Normal"/>
    <w:autoRedefine/>
    <w:rsid w:val="008F7E38"/>
    <w:pPr>
      <w:tabs>
        <w:tab w:val="num" w:pos="1800"/>
      </w:tabs>
      <w:ind w:left="2635" w:hanging="360"/>
    </w:pPr>
  </w:style>
  <w:style w:type="paragraph" w:styleId="ListNumber2">
    <w:name w:val="List Number 2"/>
    <w:basedOn w:val="Normal"/>
    <w:rsid w:val="00790C2D"/>
    <w:pPr>
      <w:numPr>
        <w:numId w:val="7"/>
      </w:numPr>
      <w:tabs>
        <w:tab w:val="left" w:pos="360"/>
      </w:tabs>
    </w:pPr>
  </w:style>
  <w:style w:type="paragraph" w:styleId="ListNumber3">
    <w:name w:val="List Number 3"/>
    <w:basedOn w:val="Normal"/>
    <w:rsid w:val="006D38DC"/>
    <w:pPr>
      <w:tabs>
        <w:tab w:val="num" w:pos="1080"/>
        <w:tab w:val="left" w:pos="1440"/>
      </w:tabs>
      <w:ind w:left="1800" w:hanging="360"/>
    </w:pPr>
  </w:style>
  <w:style w:type="paragraph" w:styleId="ListNumber4">
    <w:name w:val="List Number 4"/>
    <w:basedOn w:val="Normal"/>
    <w:rsid w:val="008F7E38"/>
    <w:pPr>
      <w:tabs>
        <w:tab w:val="num" w:pos="1440"/>
      </w:tabs>
      <w:ind w:left="2275" w:hanging="360"/>
    </w:pPr>
  </w:style>
  <w:style w:type="paragraph" w:styleId="ListNumber5">
    <w:name w:val="List Number 5"/>
    <w:basedOn w:val="Normal"/>
    <w:rsid w:val="008F7E38"/>
    <w:pPr>
      <w:tabs>
        <w:tab w:val="num" w:pos="1800"/>
      </w:tabs>
      <w:ind w:left="2635" w:hanging="360"/>
    </w:pPr>
  </w:style>
  <w:style w:type="paragraph" w:styleId="ListContinue">
    <w:name w:val="List Continue"/>
    <w:basedOn w:val="Normal"/>
    <w:rsid w:val="008F7E38"/>
    <w:pPr>
      <w:ind w:left="1195"/>
    </w:pPr>
  </w:style>
  <w:style w:type="paragraph" w:styleId="ListContinue2">
    <w:name w:val="List Continue 2"/>
    <w:basedOn w:val="Normal"/>
    <w:rsid w:val="008F7E38"/>
    <w:pPr>
      <w:ind w:left="1555"/>
    </w:pPr>
  </w:style>
  <w:style w:type="paragraph" w:styleId="ListContinue3">
    <w:name w:val="List Continue 3"/>
    <w:basedOn w:val="Normal"/>
    <w:rsid w:val="008F7E38"/>
    <w:pPr>
      <w:ind w:left="1915"/>
    </w:pPr>
  </w:style>
  <w:style w:type="paragraph" w:styleId="ListContinue4">
    <w:name w:val="List Continue 4"/>
    <w:basedOn w:val="Normal"/>
    <w:rsid w:val="008F7E38"/>
    <w:pPr>
      <w:ind w:left="2275"/>
    </w:pPr>
  </w:style>
  <w:style w:type="paragraph" w:styleId="ListContinue5">
    <w:name w:val="List Continue 5"/>
    <w:basedOn w:val="Normal"/>
    <w:rsid w:val="008F7E38"/>
    <w:pPr>
      <w:ind w:left="2635"/>
    </w:pPr>
  </w:style>
  <w:style w:type="paragraph" w:styleId="MessageHeader">
    <w:name w:val="Message Header"/>
    <w:basedOn w:val="BodyText"/>
    <w:rsid w:val="008F7E38"/>
    <w:pPr>
      <w:keepLines/>
      <w:tabs>
        <w:tab w:val="left" w:pos="720"/>
        <w:tab w:val="left" w:pos="4320"/>
        <w:tab w:val="left" w:pos="5040"/>
        <w:tab w:val="right" w:pos="8640"/>
      </w:tabs>
      <w:spacing w:after="40" w:line="440" w:lineRule="atLeast"/>
      <w:ind w:left="720" w:hanging="720"/>
      <w:jc w:val="left"/>
    </w:pPr>
  </w:style>
  <w:style w:type="paragraph" w:customStyle="1" w:styleId="CompanyName">
    <w:name w:val="Company Name"/>
    <w:basedOn w:val="Normal"/>
    <w:rsid w:val="008F7E38"/>
    <w:pPr>
      <w:keepLines/>
      <w:shd w:val="solid" w:color="auto" w:fill="auto"/>
      <w:spacing w:line="320" w:lineRule="exact"/>
    </w:pPr>
    <w:rPr>
      <w:rFonts w:ascii="Arial Black" w:hAnsi="Arial Black"/>
      <w:color w:val="FFFFFF"/>
      <w:spacing w:val="-15"/>
      <w:sz w:val="32"/>
    </w:rPr>
  </w:style>
  <w:style w:type="paragraph" w:customStyle="1" w:styleId="DocumentLabel">
    <w:name w:val="Document Label"/>
    <w:basedOn w:val="Normal"/>
    <w:rsid w:val="008F7E38"/>
    <w:pPr>
      <w:keepNext/>
      <w:keepLines/>
      <w:spacing w:before="400" w:line="240" w:lineRule="atLeast"/>
    </w:pPr>
    <w:rPr>
      <w:rFonts w:ascii="Arial Black" w:hAnsi="Arial Black"/>
      <w:spacing w:val="-100"/>
      <w:kern w:val="28"/>
      <w:sz w:val="108"/>
    </w:rPr>
  </w:style>
  <w:style w:type="paragraph" w:customStyle="1" w:styleId="HeaderBase">
    <w:name w:val="Header Base"/>
    <w:basedOn w:val="BodyText"/>
    <w:link w:val="HeaderBaseChar"/>
    <w:rsid w:val="008F7E38"/>
    <w:pPr>
      <w:keepLines/>
      <w:tabs>
        <w:tab w:val="center" w:pos="4320"/>
        <w:tab w:val="right" w:pos="8640"/>
      </w:tabs>
      <w:spacing w:after="0"/>
    </w:pPr>
  </w:style>
  <w:style w:type="character" w:customStyle="1" w:styleId="HeaderBaseChar">
    <w:name w:val="Header Base Char"/>
    <w:basedOn w:val="BodyTextChar"/>
    <w:link w:val="HeaderBase"/>
    <w:locked/>
    <w:rsid w:val="00851498"/>
    <w:rPr>
      <w:rFonts w:ascii="Verdana" w:hAnsi="Verdana" w:cs="Times New Roman"/>
      <w:sz w:val="24"/>
      <w:szCs w:val="24"/>
      <w:lang w:val="en-GB" w:eastAsia="en-US" w:bidi="ar-SA"/>
    </w:rPr>
  </w:style>
  <w:style w:type="paragraph" w:customStyle="1" w:styleId="HeadingBase">
    <w:name w:val="Heading Base"/>
    <w:basedOn w:val="BodyText"/>
    <w:next w:val="BodyText"/>
    <w:rsid w:val="008F7E38"/>
    <w:pPr>
      <w:keepNext/>
      <w:keepLines/>
      <w:spacing w:after="0"/>
      <w:jc w:val="left"/>
    </w:pPr>
    <w:rPr>
      <w:rFonts w:ascii="Arial Black" w:hAnsi="Arial Black"/>
      <w:spacing w:val="-10"/>
      <w:kern w:val="28"/>
    </w:rPr>
  </w:style>
  <w:style w:type="paragraph" w:customStyle="1" w:styleId="MessageHeaderFirst">
    <w:name w:val="Message Header First"/>
    <w:basedOn w:val="MessageHeader"/>
    <w:next w:val="MessageHeader"/>
    <w:rsid w:val="008F7E38"/>
  </w:style>
  <w:style w:type="paragraph" w:customStyle="1" w:styleId="MessageHeaderLast">
    <w:name w:val="Message Header Last"/>
    <w:basedOn w:val="MessageHeader"/>
    <w:next w:val="BodyText"/>
    <w:rsid w:val="008F7E38"/>
    <w:pPr>
      <w:pBdr>
        <w:bottom w:val="single" w:sz="6" w:space="19" w:color="auto"/>
      </w:pBdr>
      <w:tabs>
        <w:tab w:val="clear" w:pos="720"/>
        <w:tab w:val="clear" w:pos="4320"/>
        <w:tab w:val="clear" w:pos="5040"/>
        <w:tab w:val="clear" w:pos="8640"/>
        <w:tab w:val="left" w:pos="2102"/>
        <w:tab w:val="left" w:pos="3773"/>
        <w:tab w:val="left" w:pos="5875"/>
        <w:tab w:val="left" w:pos="7675"/>
      </w:tabs>
      <w:spacing w:after="120"/>
      <w:ind w:left="835" w:firstLine="0"/>
    </w:pPr>
  </w:style>
  <w:style w:type="paragraph" w:customStyle="1" w:styleId="ReturnAddress">
    <w:name w:val="Return Address"/>
    <w:basedOn w:val="Normal"/>
    <w:rsid w:val="008F7E38"/>
    <w:pPr>
      <w:keepLines/>
      <w:spacing w:line="200" w:lineRule="atLeast"/>
    </w:pPr>
    <w:rPr>
      <w:spacing w:val="-2"/>
      <w:sz w:val="16"/>
    </w:rPr>
  </w:style>
  <w:style w:type="paragraph" w:customStyle="1" w:styleId="SignatureName">
    <w:name w:val="Signature Name"/>
    <w:basedOn w:val="Normal"/>
    <w:next w:val="Normal"/>
    <w:rsid w:val="008F7E38"/>
    <w:pPr>
      <w:keepNext/>
      <w:keepLines/>
      <w:spacing w:before="660" w:line="180" w:lineRule="atLeast"/>
    </w:pPr>
  </w:style>
  <w:style w:type="character" w:styleId="PageNumber">
    <w:name w:val="page number"/>
    <w:basedOn w:val="DefaultParagraphFont"/>
    <w:rsid w:val="008F7E38"/>
    <w:rPr>
      <w:sz w:val="18"/>
    </w:rPr>
  </w:style>
  <w:style w:type="character" w:customStyle="1" w:styleId="Checkbox">
    <w:name w:val="Checkbox"/>
    <w:rsid w:val="008F7E38"/>
    <w:rPr>
      <w:rFonts w:ascii="Times New Roman" w:hAnsi="Times New Roman"/>
      <w:sz w:val="22"/>
    </w:rPr>
  </w:style>
  <w:style w:type="character" w:customStyle="1" w:styleId="MessageHeaderLabel">
    <w:name w:val="Message Header Label"/>
    <w:rsid w:val="008F7E38"/>
    <w:rPr>
      <w:rFonts w:ascii="Arial Black" w:hAnsi="Arial Black"/>
      <w:sz w:val="18"/>
    </w:rPr>
  </w:style>
  <w:style w:type="character" w:customStyle="1" w:styleId="Slogan">
    <w:name w:val="Slogan"/>
    <w:basedOn w:val="DefaultParagraphFont"/>
    <w:rsid w:val="008F7E38"/>
    <w:rPr>
      <w:rFonts w:ascii="Arial Black" w:hAnsi="Arial Black" w:cs="Times New Roman"/>
      <w:color w:val="FFFFFF"/>
      <w:spacing w:val="-10"/>
      <w:position w:val="0"/>
      <w:sz w:val="19"/>
      <w:bdr w:val="none" w:sz="0" w:space="0" w:color="auto" w:frame="1"/>
      <w:shd w:val="solid" w:color="auto" w:fill="auto"/>
    </w:rPr>
  </w:style>
  <w:style w:type="paragraph" w:styleId="Footer">
    <w:name w:val="footer"/>
    <w:basedOn w:val="HeaderBase"/>
    <w:link w:val="FooterChar"/>
    <w:rsid w:val="008F7E38"/>
    <w:pPr>
      <w:spacing w:before="600"/>
    </w:pPr>
    <w:rPr>
      <w:sz w:val="18"/>
    </w:rPr>
  </w:style>
  <w:style w:type="character" w:customStyle="1" w:styleId="FooterChar">
    <w:name w:val="Footer Char"/>
    <w:basedOn w:val="HeaderBaseChar"/>
    <w:link w:val="Footer"/>
    <w:locked/>
    <w:rsid w:val="00851498"/>
    <w:rPr>
      <w:rFonts w:ascii="Verdana" w:hAnsi="Verdana" w:cs="Times New Roman"/>
      <w:sz w:val="24"/>
      <w:szCs w:val="24"/>
      <w:lang w:val="en-GB" w:eastAsia="en-US" w:bidi="ar-SA"/>
    </w:rPr>
  </w:style>
  <w:style w:type="paragraph" w:styleId="Header">
    <w:name w:val="header"/>
    <w:basedOn w:val="HeaderBase"/>
    <w:rsid w:val="008F7E38"/>
    <w:pPr>
      <w:spacing w:after="600"/>
    </w:pPr>
  </w:style>
  <w:style w:type="table" w:styleId="TableGrid">
    <w:name w:val="Table Grid"/>
    <w:basedOn w:val="TableNormal"/>
    <w:uiPriority w:val="59"/>
    <w:rsid w:val="0053795D"/>
    <w:pPr>
      <w:ind w:left="835"/>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27EE0"/>
    <w:rPr>
      <w:rFonts w:ascii="Tahoma" w:hAnsi="Tahoma" w:cs="Tahoma"/>
      <w:sz w:val="16"/>
      <w:szCs w:val="16"/>
    </w:rPr>
  </w:style>
  <w:style w:type="character" w:styleId="Hyperlink">
    <w:name w:val="Hyperlink"/>
    <w:basedOn w:val="DefaultParagraphFont"/>
    <w:uiPriority w:val="99"/>
    <w:rsid w:val="001D51F1"/>
    <w:rPr>
      <w:rFonts w:cs="Times New Roman"/>
      <w:color w:val="0000FF"/>
      <w:u w:val="single"/>
    </w:rPr>
  </w:style>
  <w:style w:type="paragraph" w:styleId="TOC1">
    <w:name w:val="toc 1"/>
    <w:basedOn w:val="Normal"/>
    <w:next w:val="Normal"/>
    <w:autoRedefine/>
    <w:uiPriority w:val="39"/>
    <w:rsid w:val="00CA6A46"/>
    <w:pPr>
      <w:spacing w:before="360" w:after="0"/>
      <w:jc w:val="left"/>
    </w:pPr>
    <w:rPr>
      <w:rFonts w:ascii="Arial" w:hAnsi="Arial" w:cs="Arial"/>
      <w:b/>
      <w:bCs/>
      <w:caps/>
    </w:rPr>
  </w:style>
  <w:style w:type="paragraph" w:styleId="TOC2">
    <w:name w:val="toc 2"/>
    <w:basedOn w:val="Normal"/>
    <w:next w:val="Normal"/>
    <w:autoRedefine/>
    <w:uiPriority w:val="39"/>
    <w:rsid w:val="00EB0B27"/>
    <w:pPr>
      <w:spacing w:before="240" w:after="0"/>
      <w:jc w:val="left"/>
    </w:pPr>
    <w:rPr>
      <w:rFonts w:ascii="Times New Roman" w:hAnsi="Times New Roman"/>
      <w:b/>
      <w:bCs/>
      <w:sz w:val="20"/>
      <w:szCs w:val="20"/>
    </w:rPr>
  </w:style>
  <w:style w:type="paragraph" w:customStyle="1" w:styleId="NonNumberedheading">
    <w:name w:val="Non Numbered heading"/>
    <w:basedOn w:val="Normal"/>
    <w:rsid w:val="00365386"/>
    <w:rPr>
      <w:b/>
      <w:bCs/>
      <w:sz w:val="32"/>
    </w:rPr>
  </w:style>
  <w:style w:type="paragraph" w:customStyle="1" w:styleId="classification">
    <w:name w:val="classification"/>
    <w:basedOn w:val="Normal"/>
    <w:rsid w:val="00365386"/>
    <w:pPr>
      <w:overflowPunct w:val="0"/>
      <w:autoSpaceDE w:val="0"/>
      <w:autoSpaceDN w:val="0"/>
      <w:adjustRightInd w:val="0"/>
      <w:spacing w:before="0" w:after="0"/>
      <w:jc w:val="center"/>
      <w:textAlignment w:val="baseline"/>
    </w:pPr>
    <w:rPr>
      <w:rFonts w:ascii="Helv" w:hAnsi="Helv"/>
      <w:b/>
      <w:caps/>
      <w:szCs w:val="20"/>
      <w:lang w:eastAsia="en-GB"/>
    </w:rPr>
  </w:style>
  <w:style w:type="paragraph" w:customStyle="1" w:styleId="Appendix1">
    <w:name w:val="Appendix 1"/>
    <w:basedOn w:val="Normal"/>
    <w:next w:val="NormalIndent"/>
    <w:link w:val="Appendix1Char"/>
    <w:rsid w:val="00F301DE"/>
    <w:pPr>
      <w:pageBreakBefore/>
      <w:overflowPunct w:val="0"/>
      <w:autoSpaceDE w:val="0"/>
      <w:autoSpaceDN w:val="0"/>
      <w:adjustRightInd w:val="0"/>
      <w:textAlignment w:val="baseline"/>
    </w:pPr>
    <w:rPr>
      <w:b/>
      <w:sz w:val="48"/>
      <w:szCs w:val="20"/>
      <w:lang w:eastAsia="en-GB"/>
    </w:rPr>
  </w:style>
  <w:style w:type="paragraph" w:customStyle="1" w:styleId="Appendix2">
    <w:name w:val="Appendix 2"/>
    <w:basedOn w:val="Normal"/>
    <w:next w:val="NormalIndent"/>
    <w:rsid w:val="00F301DE"/>
    <w:pPr>
      <w:overflowPunct w:val="0"/>
      <w:autoSpaceDE w:val="0"/>
      <w:autoSpaceDN w:val="0"/>
      <w:adjustRightInd w:val="0"/>
      <w:textAlignment w:val="baseline"/>
    </w:pPr>
    <w:rPr>
      <w:rFonts w:ascii="Arial Bold" w:hAnsi="Arial Bold"/>
      <w:b/>
      <w:sz w:val="36"/>
      <w:szCs w:val="20"/>
      <w:lang w:eastAsia="en-GB"/>
    </w:rPr>
  </w:style>
  <w:style w:type="paragraph" w:customStyle="1" w:styleId="Tabletitle">
    <w:name w:val="Table title"/>
    <w:basedOn w:val="Table"/>
    <w:rsid w:val="00365386"/>
    <w:rPr>
      <w:b/>
    </w:rPr>
  </w:style>
  <w:style w:type="paragraph" w:customStyle="1" w:styleId="Table">
    <w:name w:val="Table"/>
    <w:basedOn w:val="Normal"/>
    <w:rsid w:val="00790C2D"/>
    <w:pPr>
      <w:keepLines/>
      <w:overflowPunct w:val="0"/>
      <w:autoSpaceDE w:val="0"/>
      <w:autoSpaceDN w:val="0"/>
      <w:adjustRightInd w:val="0"/>
      <w:spacing w:before="60" w:after="60"/>
      <w:textAlignment w:val="baseline"/>
    </w:pPr>
    <w:rPr>
      <w:sz w:val="20"/>
      <w:szCs w:val="20"/>
      <w:lang w:eastAsia="en-GB"/>
    </w:rPr>
  </w:style>
  <w:style w:type="paragraph" w:customStyle="1" w:styleId="StyleAppendix1Verdana">
    <w:name w:val="Style Appendix 1 + Verdana"/>
    <w:basedOn w:val="Appendix1"/>
    <w:rsid w:val="00A30EAF"/>
    <w:pPr>
      <w:spacing w:before="240" w:after="240"/>
    </w:pPr>
    <w:rPr>
      <w:rFonts w:ascii="Verdana" w:hAnsi="Verdana"/>
      <w:bCs/>
    </w:rPr>
  </w:style>
  <w:style w:type="paragraph" w:customStyle="1" w:styleId="StyleAppendix2Verdana">
    <w:name w:val="Style Appendix 2 + Verdana"/>
    <w:basedOn w:val="Appendix2"/>
    <w:rsid w:val="00A30EAF"/>
    <w:pPr>
      <w:spacing w:before="240" w:after="240"/>
    </w:pPr>
    <w:rPr>
      <w:rFonts w:ascii="Verdana" w:hAnsi="Verdana"/>
      <w:bCs/>
    </w:rPr>
  </w:style>
  <w:style w:type="paragraph" w:styleId="TOC3">
    <w:name w:val="toc 3"/>
    <w:basedOn w:val="Normal"/>
    <w:next w:val="Normal"/>
    <w:autoRedefine/>
    <w:uiPriority w:val="39"/>
    <w:rsid w:val="00C5020D"/>
    <w:pPr>
      <w:spacing w:before="0" w:after="0"/>
      <w:ind w:left="240"/>
      <w:jc w:val="left"/>
    </w:pPr>
    <w:rPr>
      <w:rFonts w:ascii="Times New Roman" w:hAnsi="Times New Roman"/>
      <w:sz w:val="20"/>
      <w:szCs w:val="20"/>
    </w:rPr>
  </w:style>
  <w:style w:type="paragraph" w:styleId="TOC4">
    <w:name w:val="toc 4"/>
    <w:basedOn w:val="Normal"/>
    <w:next w:val="Normal"/>
    <w:autoRedefine/>
    <w:uiPriority w:val="39"/>
    <w:rsid w:val="00C5020D"/>
    <w:pPr>
      <w:spacing w:before="0" w:after="0"/>
      <w:ind w:left="480"/>
      <w:jc w:val="left"/>
    </w:pPr>
    <w:rPr>
      <w:rFonts w:ascii="Times New Roman" w:hAnsi="Times New Roman"/>
      <w:sz w:val="20"/>
      <w:szCs w:val="20"/>
    </w:rPr>
  </w:style>
  <w:style w:type="paragraph" w:styleId="TOC5">
    <w:name w:val="toc 5"/>
    <w:basedOn w:val="Normal"/>
    <w:next w:val="Normal"/>
    <w:autoRedefine/>
    <w:semiHidden/>
    <w:rsid w:val="00C5020D"/>
    <w:pPr>
      <w:spacing w:before="0" w:after="0"/>
      <w:ind w:left="720"/>
      <w:jc w:val="left"/>
    </w:pPr>
    <w:rPr>
      <w:rFonts w:ascii="Times New Roman" w:hAnsi="Times New Roman"/>
      <w:sz w:val="20"/>
      <w:szCs w:val="20"/>
    </w:rPr>
  </w:style>
  <w:style w:type="paragraph" w:styleId="TOC6">
    <w:name w:val="toc 6"/>
    <w:basedOn w:val="Normal"/>
    <w:next w:val="Normal"/>
    <w:autoRedefine/>
    <w:semiHidden/>
    <w:rsid w:val="00C5020D"/>
    <w:pPr>
      <w:spacing w:before="0" w:after="0"/>
      <w:ind w:left="960"/>
      <w:jc w:val="left"/>
    </w:pPr>
    <w:rPr>
      <w:rFonts w:ascii="Times New Roman" w:hAnsi="Times New Roman"/>
      <w:sz w:val="20"/>
      <w:szCs w:val="20"/>
    </w:rPr>
  </w:style>
  <w:style w:type="paragraph" w:styleId="TOC7">
    <w:name w:val="toc 7"/>
    <w:basedOn w:val="Normal"/>
    <w:next w:val="Normal"/>
    <w:autoRedefine/>
    <w:semiHidden/>
    <w:rsid w:val="00C5020D"/>
    <w:pPr>
      <w:spacing w:before="0" w:after="0"/>
      <w:ind w:left="1200"/>
      <w:jc w:val="left"/>
    </w:pPr>
    <w:rPr>
      <w:rFonts w:ascii="Times New Roman" w:hAnsi="Times New Roman"/>
      <w:sz w:val="20"/>
      <w:szCs w:val="20"/>
    </w:rPr>
  </w:style>
  <w:style w:type="paragraph" w:styleId="TOC8">
    <w:name w:val="toc 8"/>
    <w:basedOn w:val="Normal"/>
    <w:next w:val="Normal"/>
    <w:autoRedefine/>
    <w:semiHidden/>
    <w:rsid w:val="00C5020D"/>
    <w:pPr>
      <w:spacing w:before="0" w:after="0"/>
      <w:ind w:left="1440"/>
      <w:jc w:val="left"/>
    </w:pPr>
    <w:rPr>
      <w:rFonts w:ascii="Times New Roman" w:hAnsi="Times New Roman"/>
      <w:sz w:val="20"/>
      <w:szCs w:val="20"/>
    </w:rPr>
  </w:style>
  <w:style w:type="paragraph" w:styleId="TOC9">
    <w:name w:val="toc 9"/>
    <w:basedOn w:val="Normal"/>
    <w:next w:val="Normal"/>
    <w:autoRedefine/>
    <w:semiHidden/>
    <w:rsid w:val="00C5020D"/>
    <w:pPr>
      <w:spacing w:before="0" w:after="0"/>
      <w:ind w:left="1680"/>
      <w:jc w:val="left"/>
    </w:pPr>
    <w:rPr>
      <w:rFonts w:ascii="Times New Roman" w:hAnsi="Times New Roman"/>
      <w:sz w:val="20"/>
      <w:szCs w:val="20"/>
    </w:rPr>
  </w:style>
  <w:style w:type="paragraph" w:customStyle="1" w:styleId="Bullet">
    <w:name w:val="Bullet"/>
    <w:basedOn w:val="Normal"/>
    <w:rsid w:val="00BE25E9"/>
    <w:pPr>
      <w:tabs>
        <w:tab w:val="left" w:pos="993"/>
        <w:tab w:val="num" w:pos="1530"/>
      </w:tabs>
      <w:spacing w:before="60" w:after="60"/>
      <w:ind w:left="993" w:hanging="425"/>
    </w:pPr>
    <w:rPr>
      <w:rFonts w:ascii="Century Gothic" w:hAnsi="Century Gothic"/>
      <w:sz w:val="20"/>
      <w:szCs w:val="20"/>
    </w:rPr>
  </w:style>
  <w:style w:type="paragraph" w:customStyle="1" w:styleId="Note">
    <w:name w:val="Note"/>
    <w:basedOn w:val="Normal"/>
    <w:rsid w:val="00F5224E"/>
    <w:pPr>
      <w:ind w:left="34"/>
    </w:pPr>
    <w:rPr>
      <w:rFonts w:ascii="Century Gothic" w:hAnsi="Century Gothic"/>
      <w:sz w:val="20"/>
      <w:szCs w:val="20"/>
    </w:rPr>
  </w:style>
  <w:style w:type="paragraph" w:customStyle="1" w:styleId="copyright">
    <w:name w:val="copyright"/>
    <w:basedOn w:val="Normal"/>
    <w:rsid w:val="00BE25E9"/>
    <w:pPr>
      <w:keepNext/>
      <w:keepLines/>
      <w:spacing w:after="0"/>
    </w:pPr>
    <w:rPr>
      <w:sz w:val="16"/>
      <w:szCs w:val="16"/>
    </w:rPr>
  </w:style>
  <w:style w:type="paragraph" w:styleId="DocumentMap">
    <w:name w:val="Document Map"/>
    <w:basedOn w:val="Normal"/>
    <w:semiHidden/>
    <w:rsid w:val="00742EFC"/>
    <w:pPr>
      <w:shd w:val="clear" w:color="auto" w:fill="000080"/>
    </w:pPr>
    <w:rPr>
      <w:rFonts w:ascii="Tahoma" w:hAnsi="Tahoma" w:cs="Tahoma"/>
      <w:sz w:val="20"/>
      <w:szCs w:val="20"/>
    </w:rPr>
  </w:style>
  <w:style w:type="paragraph" w:customStyle="1" w:styleId="Normalclose">
    <w:name w:val="Normal close"/>
    <w:basedOn w:val="Normal"/>
    <w:rsid w:val="00BE25E9"/>
    <w:pPr>
      <w:keepNext/>
      <w:keepLines/>
      <w:spacing w:after="0"/>
    </w:pPr>
  </w:style>
  <w:style w:type="paragraph" w:customStyle="1" w:styleId="FirstPageMain">
    <w:name w:val="First Page Main"/>
    <w:basedOn w:val="Normal"/>
    <w:next w:val="Normal"/>
    <w:rsid w:val="00BE25E9"/>
    <w:pPr>
      <w:keepNext/>
      <w:keepLines/>
    </w:pPr>
  </w:style>
  <w:style w:type="paragraph" w:styleId="TOAHeading">
    <w:name w:val="toa heading"/>
    <w:basedOn w:val="Normal"/>
    <w:next w:val="Normal"/>
    <w:semiHidden/>
    <w:rsid w:val="00BE25E9"/>
    <w:pPr>
      <w:keepNext/>
      <w:keepLines/>
    </w:pPr>
    <w:rPr>
      <w:rFonts w:ascii="Arial" w:hAnsi="Arial" w:cs="Arial"/>
      <w:b/>
      <w:bCs/>
    </w:rPr>
  </w:style>
  <w:style w:type="paragraph" w:styleId="FootnoteText">
    <w:name w:val="footnote text"/>
    <w:basedOn w:val="Normal"/>
    <w:link w:val="FootnoteTextChar"/>
    <w:semiHidden/>
    <w:rsid w:val="00851498"/>
    <w:rPr>
      <w:sz w:val="20"/>
      <w:szCs w:val="20"/>
    </w:rPr>
  </w:style>
  <w:style w:type="character" w:styleId="FootnoteReference">
    <w:name w:val="footnote reference"/>
    <w:basedOn w:val="DefaultParagraphFont"/>
    <w:semiHidden/>
    <w:rsid w:val="00851498"/>
    <w:rPr>
      <w:rFonts w:cs="Times New Roman"/>
      <w:vertAlign w:val="superscript"/>
    </w:rPr>
  </w:style>
  <w:style w:type="paragraph" w:customStyle="1" w:styleId="warning">
    <w:name w:val="warning"/>
    <w:basedOn w:val="Normal"/>
    <w:rsid w:val="00F44830"/>
    <w:pPr>
      <w:spacing w:before="100" w:beforeAutospacing="1" w:after="100" w:afterAutospacing="1"/>
    </w:pPr>
    <w:rPr>
      <w:rFonts w:ascii="Times New Roman" w:hAnsi="Times New Roman"/>
      <w:b/>
      <w:bCs/>
      <w:color w:val="FF0000"/>
      <w:lang w:eastAsia="en-GB"/>
    </w:rPr>
  </w:style>
  <w:style w:type="paragraph" w:styleId="NormalWeb">
    <w:name w:val="Normal (Web)"/>
    <w:basedOn w:val="Normal"/>
    <w:rsid w:val="00F44830"/>
    <w:pPr>
      <w:spacing w:before="100" w:beforeAutospacing="1" w:after="100" w:afterAutospacing="1"/>
    </w:pPr>
    <w:rPr>
      <w:rFonts w:ascii="Times New Roman" w:hAnsi="Times New Roman"/>
      <w:lang w:eastAsia="en-GB"/>
    </w:rPr>
  </w:style>
  <w:style w:type="paragraph" w:customStyle="1" w:styleId="Appendix3">
    <w:name w:val="Appendix 3"/>
    <w:basedOn w:val="NormalIndent"/>
    <w:rsid w:val="004647EC"/>
    <w:pPr>
      <w:framePr w:wrap="notBeside" w:vAnchor="text" w:hAnchor="text" w:y="1"/>
      <w:ind w:left="0"/>
    </w:pPr>
    <w:rPr>
      <w:rFonts w:ascii="Arial Bold" w:hAnsi="Arial Bold"/>
      <w:b/>
      <w:sz w:val="32"/>
      <w:lang w:eastAsia="en-GB"/>
    </w:rPr>
  </w:style>
  <w:style w:type="paragraph" w:customStyle="1" w:styleId="Appendix4">
    <w:name w:val="Appendix 4"/>
    <w:basedOn w:val="Normal"/>
    <w:next w:val="NormalIndent"/>
    <w:rsid w:val="004647EC"/>
    <w:rPr>
      <w:rFonts w:ascii="Arial Bold" w:hAnsi="Arial Bold"/>
      <w:b/>
      <w:sz w:val="28"/>
      <w:lang w:eastAsia="en-GB"/>
    </w:rPr>
  </w:style>
  <w:style w:type="paragraph" w:customStyle="1" w:styleId="Appendix5">
    <w:name w:val="Appendix 5"/>
    <w:basedOn w:val="Normal"/>
    <w:next w:val="NormalIndent"/>
    <w:rsid w:val="003F7915"/>
    <w:pPr>
      <w:keepNext/>
      <w:keepLines/>
      <w:spacing w:before="240" w:after="240"/>
      <w:ind w:left="1440"/>
    </w:pPr>
    <w:rPr>
      <w:rFonts w:ascii="Arial" w:hAnsi="Arial"/>
      <w:b/>
      <w:szCs w:val="20"/>
    </w:rPr>
  </w:style>
  <w:style w:type="paragraph" w:customStyle="1" w:styleId="StyleHeading2Before12ptAfter12pt">
    <w:name w:val="Style Heading 2 + Before:  12 pt After:  12 pt"/>
    <w:basedOn w:val="Normal"/>
    <w:next w:val="NormalIndent"/>
    <w:rsid w:val="003F7915"/>
    <w:pPr>
      <w:tabs>
        <w:tab w:val="num" w:pos="360"/>
        <w:tab w:val="left" w:pos="1440"/>
      </w:tabs>
      <w:spacing w:before="240" w:after="240"/>
      <w:ind w:left="360" w:hanging="360"/>
    </w:pPr>
    <w:rPr>
      <w:rFonts w:ascii="Arial" w:hAnsi="Arial"/>
      <w:b/>
      <w:bCs/>
      <w:sz w:val="36"/>
      <w:szCs w:val="36"/>
    </w:rPr>
  </w:style>
  <w:style w:type="paragraph" w:customStyle="1" w:styleId="703IAF">
    <w:name w:val="703IAF"/>
    <w:basedOn w:val="Normal"/>
    <w:next w:val="Normal"/>
    <w:rsid w:val="003F7915"/>
    <w:pPr>
      <w:autoSpaceDE w:val="0"/>
      <w:autoSpaceDN w:val="0"/>
      <w:adjustRightInd w:val="0"/>
      <w:spacing w:after="0"/>
    </w:pPr>
    <w:rPr>
      <w:rFonts w:ascii="Arial" w:hAnsi="Arial"/>
      <w:lang w:eastAsia="en-GB"/>
    </w:rPr>
  </w:style>
  <w:style w:type="paragraph" w:customStyle="1" w:styleId="StyleHeading3After12pt">
    <w:name w:val="Style Heading 3 + After:  12 pt"/>
    <w:basedOn w:val="Heading3"/>
    <w:next w:val="NormalIndent"/>
    <w:rsid w:val="003F7915"/>
    <w:pPr>
      <w:keepNext w:val="0"/>
      <w:keepLines w:val="0"/>
      <w:spacing w:before="240" w:after="240"/>
      <w:ind w:firstLine="1440"/>
    </w:pPr>
    <w:rPr>
      <w:bCs/>
      <w:kern w:val="0"/>
      <w:sz w:val="26"/>
      <w:szCs w:val="26"/>
    </w:rPr>
  </w:style>
  <w:style w:type="paragraph" w:customStyle="1" w:styleId="StyleHeading2Before18ptAfter18pt">
    <w:name w:val="Style Heading 2 + Before:  18 pt After:  18 pt"/>
    <w:basedOn w:val="Heading2"/>
    <w:rsid w:val="003F7915"/>
    <w:rPr>
      <w:rFonts w:ascii="Arial" w:hAnsi="Arial"/>
      <w:bCs/>
      <w:spacing w:val="0"/>
      <w:kern w:val="0"/>
      <w:sz w:val="28"/>
      <w:szCs w:val="20"/>
    </w:rPr>
  </w:style>
  <w:style w:type="paragraph" w:customStyle="1" w:styleId="Bullet2">
    <w:name w:val="Bullet 2"/>
    <w:basedOn w:val="Normal"/>
    <w:rsid w:val="003F7915"/>
    <w:pPr>
      <w:keepNext/>
      <w:keepLines/>
      <w:widowControl w:val="0"/>
      <w:tabs>
        <w:tab w:val="num" w:pos="360"/>
      </w:tabs>
    </w:pPr>
    <w:rPr>
      <w:rFonts w:ascii="Times" w:hAnsi="Times"/>
      <w:szCs w:val="20"/>
    </w:rPr>
  </w:style>
  <w:style w:type="paragraph" w:customStyle="1" w:styleId="Bullet1">
    <w:name w:val="Bullet 1"/>
    <w:basedOn w:val="Normal"/>
    <w:rsid w:val="003F7915"/>
    <w:pPr>
      <w:tabs>
        <w:tab w:val="num" w:pos="360"/>
      </w:tabs>
      <w:ind w:left="360" w:hanging="360"/>
    </w:pPr>
    <w:rPr>
      <w:szCs w:val="20"/>
    </w:rPr>
  </w:style>
  <w:style w:type="paragraph" w:styleId="ListParagraph">
    <w:name w:val="List Paragraph"/>
    <w:aliases w:val="List Bullets L1"/>
    <w:basedOn w:val="Normal"/>
    <w:uiPriority w:val="34"/>
    <w:qFormat/>
    <w:rsid w:val="000F4EA5"/>
    <w:pPr>
      <w:numPr>
        <w:numId w:val="9"/>
      </w:numPr>
      <w:spacing w:before="0" w:after="200" w:line="276" w:lineRule="auto"/>
    </w:pPr>
    <w:rPr>
      <w:rFonts w:ascii="Arial" w:hAnsi="Arial"/>
      <w:sz w:val="22"/>
      <w:szCs w:val="22"/>
    </w:rPr>
  </w:style>
  <w:style w:type="paragraph" w:customStyle="1" w:styleId="Boxend">
    <w:name w:val="Box end"/>
    <w:next w:val="Normal"/>
    <w:rsid w:val="000F4EA5"/>
    <w:pPr>
      <w:spacing w:before="120" w:after="120"/>
      <w:ind w:left="2291" w:hanging="284"/>
      <w:jc w:val="both"/>
    </w:pPr>
    <w:rPr>
      <w:rFonts w:ascii="Arial" w:hAnsi="Arial"/>
    </w:rPr>
  </w:style>
  <w:style w:type="paragraph" w:customStyle="1" w:styleId="Style1">
    <w:name w:val="Style1"/>
    <w:basedOn w:val="Heading4"/>
    <w:rsid w:val="000F4EA5"/>
    <w:pPr>
      <w:keepLines w:val="0"/>
      <w:tabs>
        <w:tab w:val="clear" w:pos="1440"/>
        <w:tab w:val="left" w:pos="792"/>
      </w:tabs>
      <w:spacing w:before="240" w:after="60" w:line="240" w:lineRule="auto"/>
      <w:ind w:left="2664" w:firstLine="0"/>
    </w:pPr>
    <w:rPr>
      <w:rFonts w:ascii="Arial" w:hAnsi="Arial"/>
      <w:bCs/>
      <w:spacing w:val="0"/>
      <w:kern w:val="0"/>
      <w:sz w:val="22"/>
      <w:szCs w:val="28"/>
    </w:rPr>
  </w:style>
  <w:style w:type="paragraph" w:customStyle="1" w:styleId="StyleHeading4Left0">
    <w:name w:val="Style Heading 4 + Left:  0&quot;"/>
    <w:basedOn w:val="Normal"/>
    <w:next w:val="Normal"/>
    <w:rsid w:val="000F4EA5"/>
    <w:pPr>
      <w:spacing w:before="0"/>
    </w:pPr>
    <w:rPr>
      <w:rFonts w:ascii="Arial" w:hAnsi="Arial"/>
      <w:sz w:val="22"/>
      <w:szCs w:val="20"/>
    </w:rPr>
  </w:style>
  <w:style w:type="paragraph" w:customStyle="1" w:styleId="heading">
    <w:name w:val="heading"/>
    <w:next w:val="Normal"/>
    <w:rsid w:val="000F4EA5"/>
    <w:pPr>
      <w:keepNext/>
      <w:keepLines/>
      <w:tabs>
        <w:tab w:val="left" w:pos="1080"/>
      </w:tabs>
      <w:spacing w:before="240" w:after="240"/>
      <w:ind w:left="1080" w:hanging="1080"/>
      <w:jc w:val="both"/>
    </w:pPr>
    <w:rPr>
      <w:b/>
      <w:sz w:val="24"/>
      <w:lang w:val="en-GB"/>
    </w:rPr>
  </w:style>
  <w:style w:type="paragraph" w:customStyle="1" w:styleId="Normalbullet">
    <w:name w:val="Normal bullet"/>
    <w:basedOn w:val="Normal"/>
    <w:rsid w:val="000F4EA5"/>
    <w:pPr>
      <w:keepLines/>
      <w:ind w:left="1800" w:hanging="720"/>
    </w:pPr>
    <w:rPr>
      <w:szCs w:val="20"/>
    </w:rPr>
  </w:style>
  <w:style w:type="paragraph" w:customStyle="1" w:styleId="caveat">
    <w:name w:val="caveat"/>
    <w:rsid w:val="000F4EA5"/>
    <w:pPr>
      <w:spacing w:before="120" w:after="120"/>
      <w:ind w:left="2291" w:hanging="284"/>
      <w:jc w:val="center"/>
    </w:pPr>
    <w:rPr>
      <w:rFonts w:ascii="Helv" w:hAnsi="Helv"/>
      <w:caps/>
      <w:sz w:val="16"/>
      <w:lang w:val="en-GB"/>
    </w:rPr>
  </w:style>
  <w:style w:type="paragraph" w:customStyle="1" w:styleId="FirstPageContinue">
    <w:name w:val="First Page Continue"/>
    <w:basedOn w:val="FirstPageMain"/>
    <w:rsid w:val="000F4EA5"/>
    <w:pPr>
      <w:keepNext w:val="0"/>
      <w:spacing w:before="0" w:after="0"/>
    </w:pPr>
    <w:rPr>
      <w:szCs w:val="20"/>
    </w:rPr>
  </w:style>
  <w:style w:type="paragraph" w:customStyle="1" w:styleId="import">
    <w:name w:val="import"/>
    <w:rsid w:val="000F4EA5"/>
    <w:pPr>
      <w:spacing w:before="120" w:after="120"/>
      <w:ind w:left="2291" w:hanging="284"/>
      <w:jc w:val="both"/>
    </w:pPr>
    <w:rPr>
      <w:sz w:val="16"/>
      <w:lang w:val="en-GB"/>
    </w:rPr>
  </w:style>
  <w:style w:type="paragraph" w:customStyle="1" w:styleId="Normalbulletclose">
    <w:name w:val="Normal bullet close"/>
    <w:basedOn w:val="Normalbullet"/>
    <w:rsid w:val="000F4EA5"/>
    <w:pPr>
      <w:spacing w:before="0" w:after="0"/>
    </w:pPr>
  </w:style>
  <w:style w:type="paragraph" w:customStyle="1" w:styleId="Titlepage">
    <w:name w:val="Title page"/>
    <w:basedOn w:val="Normal"/>
    <w:rsid w:val="000F4EA5"/>
    <w:pPr>
      <w:keepLines/>
      <w:tabs>
        <w:tab w:val="left" w:pos="2160"/>
        <w:tab w:val="left" w:pos="2880"/>
      </w:tabs>
      <w:ind w:left="2880" w:hanging="2880"/>
    </w:pPr>
    <w:rPr>
      <w:szCs w:val="20"/>
    </w:rPr>
  </w:style>
  <w:style w:type="paragraph" w:customStyle="1" w:styleId="Documenttitle">
    <w:name w:val="Document title"/>
    <w:basedOn w:val="heading"/>
    <w:rsid w:val="000F4EA5"/>
    <w:pPr>
      <w:spacing w:before="0" w:after="0"/>
      <w:ind w:left="2160" w:firstLine="0"/>
      <w:jc w:val="center"/>
    </w:pPr>
    <w:rPr>
      <w:sz w:val="28"/>
    </w:rPr>
  </w:style>
  <w:style w:type="paragraph" w:customStyle="1" w:styleId="Figure">
    <w:name w:val="Figure"/>
    <w:basedOn w:val="Normal"/>
    <w:rsid w:val="000F4EA5"/>
    <w:pPr>
      <w:keepLines/>
      <w:jc w:val="center"/>
    </w:pPr>
    <w:rPr>
      <w:b/>
      <w:szCs w:val="20"/>
    </w:rPr>
  </w:style>
  <w:style w:type="paragraph" w:customStyle="1" w:styleId="TOCHeading1">
    <w:name w:val="TOC Heading1"/>
    <w:basedOn w:val="Heading1"/>
    <w:next w:val="Normal"/>
    <w:rsid w:val="000F4EA5"/>
    <w:pPr>
      <w:keepLines/>
      <w:widowControl/>
      <w:numPr>
        <w:numId w:val="0"/>
      </w:numPr>
      <w:spacing w:after="480"/>
      <w:ind w:left="1077" w:hanging="1077"/>
      <w:outlineLvl w:val="9"/>
    </w:pPr>
    <w:rPr>
      <w:rFonts w:ascii="Arial" w:hAnsi="Arial"/>
      <w:spacing w:val="0"/>
      <w:kern w:val="0"/>
      <w:szCs w:val="48"/>
    </w:rPr>
  </w:style>
  <w:style w:type="paragraph" w:customStyle="1" w:styleId="PageNumber1">
    <w:name w:val="Page Number1"/>
    <w:rsid w:val="000F4EA5"/>
    <w:pPr>
      <w:spacing w:before="120" w:after="120"/>
      <w:ind w:left="2291" w:hanging="284"/>
      <w:jc w:val="both"/>
    </w:pPr>
    <w:rPr>
      <w:rFonts w:ascii="Times" w:hAnsi="Times"/>
    </w:rPr>
  </w:style>
  <w:style w:type="paragraph" w:styleId="EndnoteText">
    <w:name w:val="endnote text"/>
    <w:basedOn w:val="Normal"/>
    <w:semiHidden/>
    <w:rsid w:val="000F4EA5"/>
    <w:rPr>
      <w:sz w:val="20"/>
      <w:szCs w:val="20"/>
    </w:rPr>
  </w:style>
  <w:style w:type="paragraph" w:styleId="BlockText">
    <w:name w:val="Block Text"/>
    <w:basedOn w:val="Normal"/>
    <w:rsid w:val="000F4EA5"/>
    <w:pPr>
      <w:ind w:left="1440" w:right="1440"/>
    </w:pPr>
    <w:rPr>
      <w:i/>
      <w:sz w:val="22"/>
      <w:szCs w:val="20"/>
    </w:rPr>
  </w:style>
  <w:style w:type="paragraph" w:styleId="BodyTextIndent">
    <w:name w:val="Body Text Indent"/>
    <w:basedOn w:val="Normal"/>
    <w:rsid w:val="000F4EA5"/>
    <w:pPr>
      <w:ind w:left="1800"/>
    </w:pPr>
    <w:rPr>
      <w:szCs w:val="20"/>
    </w:rPr>
  </w:style>
  <w:style w:type="paragraph" w:styleId="BodyTextIndent2">
    <w:name w:val="Body Text Indent 2"/>
    <w:basedOn w:val="Normal"/>
    <w:rsid w:val="000F4EA5"/>
    <w:pPr>
      <w:ind w:left="2160"/>
    </w:pPr>
    <w:rPr>
      <w:szCs w:val="20"/>
    </w:rPr>
  </w:style>
  <w:style w:type="paragraph" w:customStyle="1" w:styleId="Blockquote">
    <w:name w:val="Blockquote"/>
    <w:basedOn w:val="Normal"/>
    <w:rsid w:val="000F4EA5"/>
    <w:pPr>
      <w:spacing w:before="100" w:after="100"/>
      <w:ind w:left="360" w:right="360"/>
    </w:pPr>
    <w:rPr>
      <w:rFonts w:ascii="Times New Roman" w:hAnsi="Times New Roman"/>
      <w:szCs w:val="20"/>
    </w:rPr>
  </w:style>
  <w:style w:type="paragraph" w:styleId="Title">
    <w:name w:val="Title"/>
    <w:basedOn w:val="Normal"/>
    <w:qFormat/>
    <w:rsid w:val="000F4EA5"/>
    <w:pPr>
      <w:spacing w:before="0" w:after="0"/>
      <w:jc w:val="center"/>
    </w:pPr>
    <w:rPr>
      <w:b/>
      <w:sz w:val="28"/>
      <w:szCs w:val="20"/>
    </w:rPr>
  </w:style>
  <w:style w:type="paragraph" w:styleId="CommentText">
    <w:name w:val="annotation text"/>
    <w:basedOn w:val="Normal"/>
    <w:semiHidden/>
    <w:rsid w:val="000F4EA5"/>
    <w:pPr>
      <w:spacing w:before="0"/>
    </w:pPr>
    <w:rPr>
      <w:rFonts w:ascii="Arial" w:hAnsi="Arial"/>
      <w:sz w:val="20"/>
      <w:szCs w:val="20"/>
    </w:rPr>
  </w:style>
  <w:style w:type="paragraph" w:styleId="CommentSubject">
    <w:name w:val="annotation subject"/>
    <w:basedOn w:val="CommentText"/>
    <w:next w:val="CommentText"/>
    <w:semiHidden/>
    <w:rsid w:val="000F4EA5"/>
    <w:rPr>
      <w:b/>
      <w:bCs/>
    </w:rPr>
  </w:style>
  <w:style w:type="table" w:customStyle="1" w:styleId="LightList-Accent11">
    <w:name w:val="Light List - Accent 11"/>
    <w:rsid w:val="00C37DB2"/>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1">
    <w:name w:val="Light List1"/>
    <w:rsid w:val="00C37DB2"/>
    <w:rPr>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customStyle="1" w:styleId="ListBullet10">
    <w:name w:val="List Bullet 1"/>
    <w:basedOn w:val="Normal"/>
    <w:link w:val="ListBullet1CharChar"/>
    <w:rsid w:val="00534879"/>
    <w:pPr>
      <w:numPr>
        <w:numId w:val="1"/>
      </w:numPr>
      <w:tabs>
        <w:tab w:val="left" w:pos="1440"/>
      </w:tabs>
    </w:pPr>
    <w:rPr>
      <w:rFonts w:ascii="Times New Roman" w:hAnsi="Times New Roman"/>
      <w:bCs/>
    </w:rPr>
  </w:style>
  <w:style w:type="character" w:customStyle="1" w:styleId="ListBullet1CharChar">
    <w:name w:val="List Bullet 1 Char Char"/>
    <w:basedOn w:val="DefaultParagraphFont"/>
    <w:link w:val="ListBullet10"/>
    <w:locked/>
    <w:rsid w:val="00534879"/>
    <w:rPr>
      <w:bCs/>
      <w:sz w:val="24"/>
      <w:szCs w:val="24"/>
    </w:rPr>
  </w:style>
  <w:style w:type="paragraph" w:customStyle="1" w:styleId="ListBullet1">
    <w:name w:val="List Bullet1"/>
    <w:basedOn w:val="Normal"/>
    <w:link w:val="ListbulletChar"/>
    <w:rsid w:val="00790C2D"/>
    <w:pPr>
      <w:numPr>
        <w:numId w:val="4"/>
      </w:numPr>
      <w:tabs>
        <w:tab w:val="left" w:pos="360"/>
      </w:tabs>
    </w:pPr>
  </w:style>
  <w:style w:type="paragraph" w:customStyle="1" w:styleId="ChangeHistory">
    <w:name w:val="Change History"/>
    <w:basedOn w:val="Appendix1"/>
    <w:link w:val="ChangeHistoryChar"/>
    <w:rsid w:val="00E614DE"/>
  </w:style>
  <w:style w:type="character" w:customStyle="1" w:styleId="ListbulletChar">
    <w:name w:val="List bullet Char"/>
    <w:basedOn w:val="DefaultParagraphFont"/>
    <w:link w:val="ListBullet1"/>
    <w:locked/>
    <w:rsid w:val="00790C2D"/>
    <w:rPr>
      <w:rFonts w:ascii="Calibri" w:hAnsi="Calibri"/>
      <w:sz w:val="24"/>
      <w:szCs w:val="24"/>
    </w:rPr>
  </w:style>
  <w:style w:type="character" w:customStyle="1" w:styleId="Appendix1Char">
    <w:name w:val="Appendix 1 Char"/>
    <w:basedOn w:val="DefaultParagraphFont"/>
    <w:link w:val="Appendix1"/>
    <w:locked/>
    <w:rsid w:val="00F301DE"/>
    <w:rPr>
      <w:rFonts w:ascii="Calibri" w:hAnsi="Calibri"/>
      <w:b/>
      <w:sz w:val="48"/>
      <w:lang w:val="en-GB" w:eastAsia="en-GB" w:bidi="ar-SA"/>
    </w:rPr>
  </w:style>
  <w:style w:type="character" w:customStyle="1" w:styleId="ChangeHistoryChar">
    <w:name w:val="Change History Char"/>
    <w:basedOn w:val="Appendix1Char"/>
    <w:link w:val="ChangeHistory"/>
    <w:locked/>
    <w:rsid w:val="00E614DE"/>
    <w:rPr>
      <w:rFonts w:ascii="Calibri" w:hAnsi="Calibri"/>
      <w:b/>
      <w:sz w:val="48"/>
      <w:lang w:val="en-GB" w:eastAsia="en-GB" w:bidi="ar-SA"/>
    </w:rPr>
  </w:style>
  <w:style w:type="paragraph" w:customStyle="1" w:styleId="StyleHeading2Arial">
    <w:name w:val="Style Heading 2 + Arial"/>
    <w:basedOn w:val="Heading2"/>
    <w:rsid w:val="00F301DE"/>
    <w:pPr>
      <w:numPr>
        <w:ilvl w:val="0"/>
        <w:numId w:val="0"/>
      </w:numPr>
    </w:pPr>
    <w:rPr>
      <w:rFonts w:ascii="Arial" w:hAnsi="Arial"/>
      <w:bCs/>
    </w:rPr>
  </w:style>
  <w:style w:type="paragraph" w:customStyle="1" w:styleId="StyleListNumber2Bold">
    <w:name w:val="Style List Number 2 + Bold"/>
    <w:basedOn w:val="ListNumber2"/>
    <w:rsid w:val="0059693B"/>
    <w:pPr>
      <w:numPr>
        <w:numId w:val="6"/>
      </w:numPr>
    </w:pPr>
    <w:rPr>
      <w:b/>
      <w:bCs/>
    </w:rPr>
  </w:style>
  <w:style w:type="paragraph" w:styleId="NoSpacing">
    <w:name w:val="No Spacing"/>
    <w:basedOn w:val="Normal"/>
    <w:link w:val="NoSpacingChar"/>
    <w:qFormat/>
    <w:rsid w:val="00DB734C"/>
    <w:pPr>
      <w:spacing w:before="0" w:after="0" w:line="276" w:lineRule="auto"/>
    </w:pPr>
    <w:rPr>
      <w:rFonts w:ascii="Book Antiqua" w:eastAsia="Calibri" w:hAnsi="Book Antiqua"/>
    </w:rPr>
  </w:style>
  <w:style w:type="character" w:customStyle="1" w:styleId="NoSpacingChar">
    <w:name w:val="No Spacing Char"/>
    <w:basedOn w:val="DefaultParagraphFont"/>
    <w:link w:val="NoSpacing"/>
    <w:locked/>
    <w:rsid w:val="00DB734C"/>
    <w:rPr>
      <w:rFonts w:ascii="Book Antiqua" w:eastAsia="Calibri" w:hAnsi="Book Antiqua"/>
      <w:sz w:val="24"/>
      <w:szCs w:val="24"/>
      <w:lang w:val="en-US" w:eastAsia="en-US" w:bidi="ar-SA"/>
    </w:rPr>
  </w:style>
  <w:style w:type="character" w:styleId="PlaceholderText">
    <w:name w:val="Placeholder Text"/>
    <w:basedOn w:val="DefaultParagraphFont"/>
    <w:uiPriority w:val="99"/>
    <w:semiHidden/>
    <w:rsid w:val="00021C56"/>
    <w:rPr>
      <w:color w:val="808080"/>
    </w:rPr>
  </w:style>
  <w:style w:type="paragraph" w:styleId="TOCHeading">
    <w:name w:val="TOC Heading"/>
    <w:basedOn w:val="Heading1"/>
    <w:next w:val="Normal"/>
    <w:uiPriority w:val="39"/>
    <w:unhideWhenUsed/>
    <w:qFormat/>
    <w:rsid w:val="00F2400B"/>
    <w:pPr>
      <w:keepNext/>
      <w:keepLines/>
      <w:pageBreakBefore w:val="0"/>
      <w:widowControl/>
      <w:numPr>
        <w:numId w:val="0"/>
      </w:numPr>
      <w:tabs>
        <w:tab w:val="clear" w:pos="1440"/>
      </w:tabs>
      <w:spacing w:before="480" w:after="0" w:line="276" w:lineRule="auto"/>
      <w:jc w:val="left"/>
      <w:outlineLvl w:val="9"/>
    </w:pPr>
    <w:rPr>
      <w:rFonts w:ascii="Cambria" w:hAnsi="Cambria"/>
      <w:bCs/>
      <w:color w:val="365F91"/>
      <w:spacing w:val="0"/>
      <w:kern w:val="0"/>
      <w:sz w:val="28"/>
      <w:szCs w:val="28"/>
    </w:rPr>
  </w:style>
  <w:style w:type="paragraph" w:customStyle="1" w:styleId="TableFieldTitles">
    <w:name w:val="Table Field Titles"/>
    <w:basedOn w:val="Normal"/>
    <w:rsid w:val="000A076C"/>
    <w:pPr>
      <w:spacing w:after="160"/>
      <w:jc w:val="center"/>
    </w:pPr>
    <w:rPr>
      <w:bCs/>
      <w:sz w:val="26"/>
    </w:rPr>
  </w:style>
  <w:style w:type="table" w:customStyle="1" w:styleId="SADAD">
    <w:name w:val="SADAD"/>
    <w:basedOn w:val="TableNormal"/>
    <w:uiPriority w:val="62"/>
    <w:rsid w:val="000A076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jc w:val="center"/>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vAlign w:val="center"/>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pPr>
        <w:jc w:val="left"/>
      </w:pPr>
      <w:rPr>
        <w:rFonts w:ascii="Cambria" w:eastAsia="Times New Roman" w:hAnsi="Cambria" w:cs="Times New Roman"/>
        <w:b/>
        <w:bCs/>
      </w:rPr>
      <w:tblPr/>
      <w:tcPr>
        <w:vAlign w:val="center"/>
      </w:tc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pPr>
        <w:wordWrap/>
        <w:jc w:val="left"/>
      </w:pPr>
      <w:tblPr/>
      <w:tcPr>
        <w:shd w:val="clear" w:color="auto" w:fill="F2F2F2"/>
      </w:tcPr>
    </w:tblStylePr>
    <w:tblStylePr w:type="band2Horz">
      <w:pPr>
        <w:wordWrap/>
        <w:jc w:val="left"/>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TemplateUsageInstruction">
    <w:name w:val="Template Usage Instruction"/>
    <w:basedOn w:val="Normal"/>
    <w:rsid w:val="002F5D40"/>
    <w:pPr>
      <w:spacing w:after="160"/>
      <w:jc w:val="left"/>
    </w:pPr>
    <w:rPr>
      <w:i/>
      <w:color w:val="4F81BD"/>
    </w:rPr>
  </w:style>
  <w:style w:type="paragraph" w:styleId="Caption">
    <w:name w:val="caption"/>
    <w:basedOn w:val="Normal"/>
    <w:next w:val="Normal"/>
    <w:unhideWhenUsed/>
    <w:qFormat/>
    <w:locked/>
    <w:rsid w:val="00DC63C0"/>
    <w:pPr>
      <w:spacing w:before="0" w:after="300"/>
      <w:jc w:val="center"/>
    </w:pPr>
    <w:rPr>
      <w:b/>
      <w:bCs/>
      <w:color w:val="A6A6A6"/>
      <w:sz w:val="20"/>
      <w:szCs w:val="18"/>
    </w:rPr>
  </w:style>
  <w:style w:type="character" w:customStyle="1" w:styleId="NormalItalic">
    <w:name w:val="Normal Italic"/>
    <w:basedOn w:val="DefaultParagraphFont"/>
    <w:rsid w:val="00463687"/>
    <w:rPr>
      <w:i/>
      <w:iCs/>
    </w:rPr>
  </w:style>
  <w:style w:type="paragraph" w:customStyle="1" w:styleId="FigureCentered">
    <w:name w:val="Figure Centered"/>
    <w:basedOn w:val="Normal"/>
    <w:rsid w:val="00463687"/>
    <w:pPr>
      <w:spacing w:after="160"/>
      <w:jc w:val="center"/>
    </w:pPr>
  </w:style>
  <w:style w:type="paragraph" w:customStyle="1" w:styleId="TablePrimaryColumnReferenceNumber">
    <w:name w:val="Table Primary Column Reference Number"/>
    <w:basedOn w:val="Normal"/>
    <w:rsid w:val="004A62B5"/>
    <w:pPr>
      <w:spacing w:after="160"/>
      <w:jc w:val="center"/>
    </w:pPr>
    <w:rPr>
      <w:b/>
      <w:bCs/>
    </w:rPr>
  </w:style>
  <w:style w:type="paragraph" w:customStyle="1" w:styleId="PrintedCopies">
    <w:name w:val="Printed Copies"/>
    <w:basedOn w:val="Normal"/>
    <w:rsid w:val="00B05FFA"/>
    <w:pPr>
      <w:shd w:val="clear" w:color="auto" w:fill="E6E6E6"/>
      <w:spacing w:after="160"/>
      <w:jc w:val="center"/>
    </w:pPr>
    <w:rPr>
      <w:b/>
      <w:bCs/>
      <w:sz w:val="32"/>
    </w:rPr>
  </w:style>
  <w:style w:type="character" w:customStyle="1" w:styleId="NormalBold">
    <w:name w:val="Normal Bold"/>
    <w:basedOn w:val="DefaultParagraphFont"/>
    <w:rsid w:val="00D86E30"/>
    <w:rPr>
      <w:b/>
      <w:bCs/>
    </w:rPr>
  </w:style>
  <w:style w:type="paragraph" w:customStyle="1" w:styleId="ListBulletL2">
    <w:name w:val="List Bullet L2"/>
    <w:basedOn w:val="ListParagraph"/>
    <w:qFormat/>
    <w:rsid w:val="00D86E30"/>
    <w:pPr>
      <w:numPr>
        <w:ilvl w:val="1"/>
      </w:numPr>
      <w:spacing w:after="60" w:line="240" w:lineRule="auto"/>
      <w:ind w:right="144"/>
      <w:contextualSpacing/>
      <w:jc w:val="left"/>
    </w:pPr>
    <w:rPr>
      <w:rFonts w:ascii="Calibri" w:hAnsi="Calibri"/>
      <w:sz w:val="24"/>
      <w:szCs w:val="24"/>
    </w:rPr>
  </w:style>
  <w:style w:type="table" w:customStyle="1" w:styleId="SADAD1">
    <w:name w:val="SADAD1"/>
    <w:basedOn w:val="TableNormal"/>
    <w:uiPriority w:val="62"/>
    <w:rsid w:val="00FE2C5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jc w:val="center"/>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vAlign w:val="center"/>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pPr>
        <w:jc w:val="left"/>
      </w:pPr>
      <w:rPr>
        <w:rFonts w:ascii="Cambria" w:eastAsia="Times New Roman" w:hAnsi="Cambria" w:cs="Times New Roman"/>
        <w:b/>
        <w:bCs/>
      </w:rPr>
      <w:tblPr/>
      <w:tcPr>
        <w:vAlign w:val="center"/>
      </w:tc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pPr>
        <w:wordWrap/>
        <w:jc w:val="left"/>
      </w:pPr>
      <w:tblPr/>
      <w:tcPr>
        <w:shd w:val="clear" w:color="auto" w:fill="F2F2F2"/>
      </w:tcPr>
    </w:tblStylePr>
    <w:tblStylePr w:type="band2Horz">
      <w:pPr>
        <w:wordWrap/>
        <w:jc w:val="left"/>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ListNumbers">
    <w:name w:val="List Numbers"/>
    <w:basedOn w:val="ListParagraph"/>
    <w:qFormat/>
    <w:rsid w:val="00FE2C51"/>
    <w:pPr>
      <w:numPr>
        <w:numId w:val="10"/>
      </w:numPr>
      <w:spacing w:before="120" w:after="160" w:line="240" w:lineRule="auto"/>
      <w:ind w:right="144"/>
      <w:contextualSpacing/>
      <w:jc w:val="left"/>
    </w:pPr>
    <w:rPr>
      <w:rFonts w:ascii="Calibri" w:hAnsi="Calibri"/>
      <w:sz w:val="24"/>
      <w:szCs w:val="24"/>
    </w:rPr>
  </w:style>
  <w:style w:type="paragraph" w:customStyle="1" w:styleId="ListNumbersL2">
    <w:name w:val="List Numbers L2"/>
    <w:basedOn w:val="ListNumbers"/>
    <w:qFormat/>
    <w:rsid w:val="00FE2C51"/>
    <w:pPr>
      <w:numPr>
        <w:ilvl w:val="1"/>
        <w:numId w:val="11"/>
      </w:numPr>
      <w:spacing w:after="120"/>
      <w:ind w:left="1080" w:right="360" w:hanging="360"/>
    </w:pPr>
  </w:style>
  <w:style w:type="character" w:styleId="FollowedHyperlink">
    <w:name w:val="FollowedHyperlink"/>
    <w:basedOn w:val="DefaultParagraphFont"/>
    <w:rsid w:val="00093723"/>
    <w:rPr>
      <w:color w:val="800080"/>
      <w:u w:val="single"/>
    </w:rPr>
  </w:style>
  <w:style w:type="paragraph" w:customStyle="1" w:styleId="Achievement">
    <w:name w:val="Achievement"/>
    <w:basedOn w:val="BodyText"/>
    <w:rsid w:val="00507602"/>
    <w:pPr>
      <w:numPr>
        <w:numId w:val="13"/>
      </w:numPr>
      <w:spacing w:before="0" w:after="60" w:line="220" w:lineRule="atLeast"/>
    </w:pPr>
    <w:rPr>
      <w:rFonts w:ascii="Arial" w:hAnsi="Arial"/>
      <w:spacing w:val="-5"/>
      <w:sz w:val="20"/>
      <w:szCs w:val="20"/>
    </w:rPr>
  </w:style>
  <w:style w:type="paragraph" w:customStyle="1" w:styleId="Default">
    <w:name w:val="Default"/>
    <w:rsid w:val="00574CA4"/>
    <w:pPr>
      <w:autoSpaceDE w:val="0"/>
      <w:autoSpaceDN w:val="0"/>
      <w:adjustRightInd w:val="0"/>
    </w:pPr>
    <w:rPr>
      <w:rFonts w:ascii="Arial" w:eastAsia="Calibri" w:hAnsi="Arial" w:cs="Arial"/>
      <w:color w:val="000000"/>
      <w:sz w:val="24"/>
      <w:szCs w:val="24"/>
      <w:lang w:val="en-GB"/>
    </w:rPr>
  </w:style>
  <w:style w:type="character" w:styleId="Strong">
    <w:name w:val="Strong"/>
    <w:basedOn w:val="DefaultParagraphFont"/>
    <w:uiPriority w:val="22"/>
    <w:qFormat/>
    <w:locked/>
    <w:rsid w:val="002E5B41"/>
    <w:rPr>
      <w:b/>
      <w:bCs/>
    </w:rPr>
  </w:style>
  <w:style w:type="character" w:styleId="CommentReference">
    <w:name w:val="annotation reference"/>
    <w:basedOn w:val="DefaultParagraphFont"/>
    <w:rsid w:val="008D6305"/>
    <w:rPr>
      <w:sz w:val="16"/>
      <w:szCs w:val="16"/>
    </w:rPr>
  </w:style>
  <w:style w:type="table" w:styleId="TableElegant">
    <w:name w:val="Table Elegant"/>
    <w:basedOn w:val="TableNormal"/>
    <w:rsid w:val="007F3A42"/>
    <w:pPr>
      <w:spacing w:before="120"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Revision">
    <w:name w:val="Revision"/>
    <w:hidden/>
    <w:uiPriority w:val="99"/>
    <w:semiHidden/>
    <w:rsid w:val="00D87FD7"/>
    <w:rPr>
      <w:rFonts w:ascii="Calibri" w:hAnsi="Calibri"/>
      <w:sz w:val="24"/>
      <w:szCs w:val="24"/>
    </w:rPr>
  </w:style>
  <w:style w:type="character" w:customStyle="1" w:styleId="xdtextbox1">
    <w:name w:val="xdtextbox1"/>
    <w:basedOn w:val="DefaultParagraphFont"/>
    <w:rsid w:val="008B03FC"/>
    <w:rPr>
      <w:color w:val="auto"/>
      <w:bdr w:val="single" w:sz="8" w:space="1" w:color="DCDCDC" w:frame="1"/>
      <w:shd w:val="clear" w:color="auto" w:fill="FFFFFF"/>
    </w:rPr>
  </w:style>
  <w:style w:type="character" w:customStyle="1" w:styleId="FootnoteTextChar">
    <w:name w:val="Footnote Text Char"/>
    <w:basedOn w:val="DefaultParagraphFont"/>
    <w:link w:val="FootnoteText"/>
    <w:semiHidden/>
    <w:rsid w:val="0054389A"/>
    <w:rPr>
      <w:rFonts w:ascii="Calibri" w:hAnsi="Calibri"/>
    </w:rPr>
  </w:style>
  <w:style w:type="paragraph" w:customStyle="1" w:styleId="TableHeading">
    <w:name w:val="TableHeading"/>
    <w:basedOn w:val="Normal"/>
    <w:semiHidden/>
    <w:rsid w:val="003724BD"/>
    <w:pPr>
      <w:keepNext/>
      <w:jc w:val="center"/>
    </w:pPr>
    <w:rPr>
      <w:rFonts w:ascii="Times New Roman" w:eastAsia="Batang" w:hAnsi="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720"/>
          <w:marRight w:val="720"/>
          <w:marTop w:val="100"/>
          <w:marBottom w:val="100"/>
          <w:divBdr>
            <w:top w:val="none" w:sz="0" w:space="0" w:color="auto"/>
            <w:left w:val="none" w:sz="0" w:space="0" w:color="auto"/>
            <w:bottom w:val="none" w:sz="0" w:space="0" w:color="auto"/>
            <w:right w:val="none" w:sz="0" w:space="0" w:color="auto"/>
          </w:divBdr>
        </w:div>
        <w:div w:id="5">
          <w:marLeft w:val="720"/>
          <w:marRight w:val="720"/>
          <w:marTop w:val="100"/>
          <w:marBottom w:val="100"/>
          <w:divBdr>
            <w:top w:val="none" w:sz="0" w:space="0" w:color="auto"/>
            <w:left w:val="none" w:sz="0" w:space="0" w:color="auto"/>
            <w:bottom w:val="none" w:sz="0" w:space="0" w:color="auto"/>
            <w:right w:val="none" w:sz="0" w:space="0" w:color="auto"/>
          </w:divBdr>
        </w:div>
        <w:div w:id="6">
          <w:marLeft w:val="720"/>
          <w:marRight w:val="720"/>
          <w:marTop w:val="100"/>
          <w:marBottom w:val="100"/>
          <w:divBdr>
            <w:top w:val="none" w:sz="0" w:space="0" w:color="auto"/>
            <w:left w:val="none" w:sz="0" w:space="0" w:color="auto"/>
            <w:bottom w:val="none" w:sz="0" w:space="0" w:color="auto"/>
            <w:right w:val="none" w:sz="0" w:space="0" w:color="auto"/>
          </w:divBdr>
        </w:div>
        <w:div w:id="7">
          <w:marLeft w:val="720"/>
          <w:marRight w:val="720"/>
          <w:marTop w:val="100"/>
          <w:marBottom w:val="100"/>
          <w:divBdr>
            <w:top w:val="none" w:sz="0" w:space="0" w:color="auto"/>
            <w:left w:val="none" w:sz="0" w:space="0" w:color="auto"/>
            <w:bottom w:val="none" w:sz="0" w:space="0" w:color="auto"/>
            <w:right w:val="none" w:sz="0" w:space="0" w:color="auto"/>
          </w:divBdr>
        </w:div>
        <w:div w:id="8">
          <w:marLeft w:val="720"/>
          <w:marRight w:val="720"/>
          <w:marTop w:val="100"/>
          <w:marBottom w:val="100"/>
          <w:divBdr>
            <w:top w:val="none" w:sz="0" w:space="0" w:color="auto"/>
            <w:left w:val="none" w:sz="0" w:space="0" w:color="auto"/>
            <w:bottom w:val="none" w:sz="0" w:space="0" w:color="auto"/>
            <w:right w:val="none" w:sz="0" w:space="0" w:color="auto"/>
          </w:divBdr>
        </w:div>
        <w:div w:id="9">
          <w:marLeft w:val="720"/>
          <w:marRight w:val="720"/>
          <w:marTop w:val="100"/>
          <w:marBottom w:val="100"/>
          <w:divBdr>
            <w:top w:val="none" w:sz="0" w:space="0" w:color="auto"/>
            <w:left w:val="none" w:sz="0" w:space="0" w:color="auto"/>
            <w:bottom w:val="none" w:sz="0" w:space="0" w:color="auto"/>
            <w:right w:val="none" w:sz="0" w:space="0" w:color="auto"/>
          </w:divBdr>
          <w:divsChild>
            <w:div w:id="2">
              <w:marLeft w:val="720"/>
              <w:marRight w:val="720"/>
              <w:marTop w:val="100"/>
              <w:marBottom w:val="100"/>
              <w:divBdr>
                <w:top w:val="none" w:sz="0" w:space="0" w:color="auto"/>
                <w:left w:val="none" w:sz="0" w:space="0" w:color="auto"/>
                <w:bottom w:val="none" w:sz="0" w:space="0" w:color="auto"/>
                <w:right w:val="none" w:sz="0" w:space="0" w:color="auto"/>
              </w:divBdr>
            </w:div>
          </w:divsChild>
        </w:div>
        <w:div w:id="10">
          <w:marLeft w:val="720"/>
          <w:marRight w:val="720"/>
          <w:marTop w:val="100"/>
          <w:marBottom w:val="10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
    <w:div w:id="546335705">
      <w:bodyDiv w:val="1"/>
      <w:marLeft w:val="0"/>
      <w:marRight w:val="0"/>
      <w:marTop w:val="0"/>
      <w:marBottom w:val="0"/>
      <w:divBdr>
        <w:top w:val="none" w:sz="0" w:space="0" w:color="auto"/>
        <w:left w:val="none" w:sz="0" w:space="0" w:color="auto"/>
        <w:bottom w:val="none" w:sz="0" w:space="0" w:color="auto"/>
        <w:right w:val="none" w:sz="0" w:space="0" w:color="auto"/>
      </w:divBdr>
      <w:divsChild>
        <w:div w:id="1057246531">
          <w:marLeft w:val="0"/>
          <w:marRight w:val="0"/>
          <w:marTop w:val="0"/>
          <w:marBottom w:val="0"/>
          <w:divBdr>
            <w:top w:val="none" w:sz="0" w:space="0" w:color="auto"/>
            <w:left w:val="none" w:sz="0" w:space="0" w:color="auto"/>
            <w:bottom w:val="none" w:sz="0" w:space="0" w:color="auto"/>
            <w:right w:val="none" w:sz="0" w:space="0" w:color="auto"/>
          </w:divBdr>
          <w:divsChild>
            <w:div w:id="73481816">
              <w:marLeft w:val="0"/>
              <w:marRight w:val="0"/>
              <w:marTop w:val="0"/>
              <w:marBottom w:val="0"/>
              <w:divBdr>
                <w:top w:val="none" w:sz="0" w:space="0" w:color="auto"/>
                <w:left w:val="none" w:sz="0" w:space="0" w:color="auto"/>
                <w:bottom w:val="none" w:sz="0" w:space="0" w:color="auto"/>
                <w:right w:val="none" w:sz="0" w:space="0" w:color="auto"/>
              </w:divBdr>
              <w:divsChild>
                <w:div w:id="14901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2652">
      <w:bodyDiv w:val="1"/>
      <w:marLeft w:val="0"/>
      <w:marRight w:val="0"/>
      <w:marTop w:val="0"/>
      <w:marBottom w:val="0"/>
      <w:divBdr>
        <w:top w:val="none" w:sz="0" w:space="0" w:color="auto"/>
        <w:left w:val="none" w:sz="0" w:space="0" w:color="auto"/>
        <w:bottom w:val="none" w:sz="0" w:space="0" w:color="auto"/>
        <w:right w:val="none" w:sz="0" w:space="0" w:color="auto"/>
      </w:divBdr>
    </w:div>
    <w:div w:id="1047726072">
      <w:bodyDiv w:val="1"/>
      <w:marLeft w:val="0"/>
      <w:marRight w:val="0"/>
      <w:marTop w:val="0"/>
      <w:marBottom w:val="0"/>
      <w:divBdr>
        <w:top w:val="none" w:sz="0" w:space="0" w:color="auto"/>
        <w:left w:val="none" w:sz="0" w:space="0" w:color="auto"/>
        <w:bottom w:val="none" w:sz="0" w:space="0" w:color="auto"/>
        <w:right w:val="none" w:sz="0" w:space="0" w:color="auto"/>
      </w:divBdr>
    </w:div>
    <w:div w:id="1100221288">
      <w:bodyDiv w:val="1"/>
      <w:marLeft w:val="0"/>
      <w:marRight w:val="0"/>
      <w:marTop w:val="0"/>
      <w:marBottom w:val="0"/>
      <w:divBdr>
        <w:top w:val="none" w:sz="0" w:space="0" w:color="auto"/>
        <w:left w:val="none" w:sz="0" w:space="0" w:color="auto"/>
        <w:bottom w:val="none" w:sz="0" w:space="0" w:color="auto"/>
        <w:right w:val="none" w:sz="0" w:space="0" w:color="auto"/>
      </w:divBdr>
    </w:div>
    <w:div w:id="1259407880">
      <w:bodyDiv w:val="1"/>
      <w:marLeft w:val="0"/>
      <w:marRight w:val="0"/>
      <w:marTop w:val="0"/>
      <w:marBottom w:val="0"/>
      <w:divBdr>
        <w:top w:val="none" w:sz="0" w:space="0" w:color="auto"/>
        <w:left w:val="none" w:sz="0" w:space="0" w:color="auto"/>
        <w:bottom w:val="none" w:sz="0" w:space="0" w:color="auto"/>
        <w:right w:val="none" w:sz="0" w:space="0" w:color="auto"/>
      </w:divBdr>
    </w:div>
    <w:div w:id="18857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ra.almadhoun\My%20Documents\SharePoint%20Drafts\Business%20Requirement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ns:customPropertyEditors xmlns:tns="http://schemas.microsoft.com/office/2006/customDocumentInformationPanel">
  <tns:showOnOpen>true</tns:showOnOpen>
  <tns:defaultPropertyEditorNamespace>Standard and SharePoint library properties</tns:defaultPropertyEditorNamespace>
</tns:customPropertyEditors>
</file>

<file path=customXml/item2.xml><?xml version="1.0" encoding="utf-8"?>
<?mso-contentType ?>
<p:Policy xmlns:p="office.server.policy" id="" local="true">
  <p:Name>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Author0 xmlns="61e7d429-d2fb-423e-a689-fe2d002fd368">
      <UserInfo>
        <DisplayName>Maulik Thakkar</DisplayName>
        <AccountId>116</AccountId>
        <AccountType/>
      </UserInfo>
    </Author0>
    <Authorised_x0020_for_x0020_Release xmlns="61e7d429-d2fb-423e-a689-fe2d002fd368">2018-03-04T00:00:00+03:00</Authorised_x0020_for_x0020_Release>
    <Audience xmlns="61e7d429-d2fb-423e-a689-fe2d002fd368">Al-Wahiyyan Management Team</Audience>
    <Classification xmlns="61e7d429-d2fb-423e-a689-fe2d002fd368">Internal use</Classification>
    <Status xmlns="61e7d429-d2fb-423e-a689-fe2d002fd368">Draft</Status>
    <DLCPolicyLabelLock xmlns="61e7d429-d2fb-423e-a689-fe2d002fd368" xsi:nil="true"/>
    <DLCPolicyLabelClientValue xmlns="61e7d429-d2fb-423e-a689-fe2d002fd368">Version: {_UIVersionString}</DLCPolicyLabelClientValue>
    <DLCPolicyLabelValue xmlns="61e7d429-d2fb-423e-a689-fe2d002fd368">Version: 1.1</DLCPolicyLabelValue>
    <Owner_x0020_Title xmlns="61e7d429-d2fb-423e-a689-fe2d002fd368">Solution Architect</Owner_x0020_Title>
    <Team xmlns="dbb45dbb-8fb3-48f3-ac4c-0f6d931025be" xsi:nil="true"/>
    <Parallel_x0020_Approval xmlns="dbb45dbb-8fb3-48f3-ac4c-0f6d931025be">
      <Url xsi:nil="true"/>
      <Description xsi:nil="true"/>
    </Parallel_x0020_Approval>
    <Collect_x0020_Feedback xmlns="dbb45dbb-8fb3-48f3-ac4c-0f6d931025be">
      <Url xsi:nil="true"/>
      <Description xsi:nil="true"/>
    </Collect_x0020_Feedback>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20FF182AE34A154FB1B4A1FE79753F1D" ma:contentTypeVersion="18" ma:contentTypeDescription="Create a new document." ma:contentTypeScope="" ma:versionID="c7c76b81cbc55bfcbdbf52051bb7f750">
  <xsd:schema xmlns:xsd="http://www.w3.org/2001/XMLSchema" xmlns:xs="http://www.w3.org/2001/XMLSchema" xmlns:p="http://schemas.microsoft.com/office/2006/metadata/properties" xmlns:ns2="61e7d429-d2fb-423e-a689-fe2d002fd368" xmlns:ns3="dbb45dbb-8fb3-48f3-ac4c-0f6d931025be" targetNamespace="http://schemas.microsoft.com/office/2006/metadata/properties" ma:root="true" ma:fieldsID="f4ef6c85d708fa64d7d620419c267fd0" ns2:_="" ns3:_="">
    <xsd:import namespace="61e7d429-d2fb-423e-a689-fe2d002fd368"/>
    <xsd:import namespace="dbb45dbb-8fb3-48f3-ac4c-0f6d931025be"/>
    <xsd:element name="properties">
      <xsd:complexType>
        <xsd:sequence>
          <xsd:element name="documentManagement">
            <xsd:complexType>
              <xsd:all>
                <xsd:element ref="ns2:Status" minOccurs="0"/>
                <xsd:element ref="ns2:Author0" minOccurs="0"/>
                <xsd:element ref="ns2:Owner_x0020_Title" minOccurs="0"/>
                <xsd:element ref="ns2:Authorised_x0020_for_x0020_Release" minOccurs="0"/>
                <xsd:element ref="ns2:Audience" minOccurs="0"/>
                <xsd:element ref="ns2:Classification" minOccurs="0"/>
                <xsd:element ref="ns2:_dlc_Exempt" minOccurs="0"/>
                <xsd:element ref="ns2:DLCPolicyLabelValue" minOccurs="0"/>
                <xsd:element ref="ns2:DLCPolicyLabelClientValue" minOccurs="0"/>
                <xsd:element ref="ns2:DLCPolicyLabelLock" minOccurs="0"/>
                <xsd:element ref="ns3:Team" minOccurs="0"/>
                <xsd:element ref="ns3:Collect_x0020_Feedback" minOccurs="0"/>
                <xsd:element ref="ns3:Parallel_x0020_Approv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e7d429-d2fb-423e-a689-fe2d002fd368"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xsd:simpleType>
        <xsd:restriction base="dms:Choice">
          <xsd:enumeration value="Draft"/>
          <xsd:enumeration value="Issued"/>
        </xsd:restriction>
      </xsd:simpleType>
    </xsd:element>
    <xsd:element name="Author0" ma:index="3" nillable="true" ma:displayName="Author" ma:list="UserInfo" ma:SharePointGroup="0" ma:internalName="Author0"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wner_x0020_Title" ma:index="4" nillable="true" ma:displayName="Owner Title" ma:internalName="Owner_x0020_Title">
      <xsd:simpleType>
        <xsd:restriction base="dms:Text">
          <xsd:maxLength value="255"/>
        </xsd:restriction>
      </xsd:simpleType>
    </xsd:element>
    <xsd:element name="Authorised_x0020_for_x0020_Release" ma:index="5" nillable="true" ma:displayName="Release Date" ma:format="DateOnly" ma:internalName="Authorised_x0020_for_x0020_Release">
      <xsd:simpleType>
        <xsd:restriction base="dms:DateTime"/>
      </xsd:simpleType>
    </xsd:element>
    <xsd:element name="Audience" ma:index="7" nillable="true" ma:displayName="Audience" ma:internalName="Audience">
      <xsd:simpleType>
        <xsd:restriction base="dms:Text">
          <xsd:maxLength value="255"/>
        </xsd:restriction>
      </xsd:simpleType>
    </xsd:element>
    <xsd:element name="Classification" ma:index="8" nillable="true" ma:displayName="Classification" ma:default="Internal use" ma:format="Dropdown" ma:internalName="Classification">
      <xsd:simpleType>
        <xsd:restriction base="dms:Choice">
          <xsd:enumeration value="Public"/>
          <xsd:enumeration value="Internal use"/>
          <xsd:enumeration value="Confidential"/>
          <xsd:enumeration value="Strictly confidential"/>
        </xsd:restriction>
      </xsd:simpleType>
    </xsd:element>
    <xsd:element name="_dlc_Exempt" ma:index="12" nillable="true" ma:displayName="Exempt from Policy" ma:description="" ma:hidden="true" ma:internalName="_dlc_Exempt" ma:readOnly="true">
      <xsd:simpleType>
        <xsd:restriction base="dms:Unknown"/>
      </xsd:simpleType>
    </xsd:element>
    <xsd:element name="DLCPolicyLabelValue" ma:index="13"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4"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5"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b45dbb-8fb3-48f3-ac4c-0f6d931025be" elementFormDefault="qualified">
    <xsd:import namespace="http://schemas.microsoft.com/office/2006/documentManagement/types"/>
    <xsd:import namespace="http://schemas.microsoft.com/office/infopath/2007/PartnerControls"/>
    <xsd:element name="Team" ma:index="20" nillable="true" ma:displayName="Team" ma:format="Dropdown" ma:internalName="Team">
      <xsd:simpleType>
        <xsd:restriction base="dms:Choice">
          <xsd:enumeration value="Business Analysis"/>
          <xsd:enumeration value="Change Management"/>
          <xsd:enumeration value="Deployment"/>
          <xsd:enumeration value="Design"/>
          <xsd:enumeration value="Development"/>
          <xsd:enumeration value="Project Management"/>
          <xsd:enumeration value="Testing"/>
        </xsd:restriction>
      </xsd:simpleType>
    </xsd:element>
    <xsd:element name="Collect_x0020_Feedback" ma:index="21" nillable="true" ma:displayName="Collect Feedback" ma:format="Hyperlink" ma:internalName="Collect_x0020_Feedback">
      <xsd:complexType>
        <xsd:complexContent>
          <xsd:extension base="dms:URL">
            <xsd:sequence>
              <xsd:element name="Url" type="dms:ValidUrl" minOccurs="0" nillable="true"/>
              <xsd:element name="Description" type="xsd:string" nillable="true"/>
            </xsd:sequence>
          </xsd:extension>
        </xsd:complexContent>
      </xsd:complexType>
    </xsd:element>
    <xsd:element name="Parallel_x0020_Approval" ma:index="22" nillable="true" ma:displayName="Parallel Approval" ma:format="Hyperlink" ma:internalName="Parallel_x0020_Approva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A3A4A-9B69-46DB-9F57-74323234419E}">
  <ds:schemaRefs>
    <ds:schemaRef ds:uri="http://schemas.microsoft.com/office/2006/customDocumentInformationPanel"/>
  </ds:schemaRefs>
</ds:datastoreItem>
</file>

<file path=customXml/itemProps2.xml><?xml version="1.0" encoding="utf-8"?>
<ds:datastoreItem xmlns:ds="http://schemas.openxmlformats.org/officeDocument/2006/customXml" ds:itemID="{8E002844-7A00-404D-95D2-DB75DFCD62A6}">
  <ds:schemaRefs>
    <ds:schemaRef ds:uri="office.server.policy"/>
  </ds:schemaRefs>
</ds:datastoreItem>
</file>

<file path=customXml/itemProps3.xml><?xml version="1.0" encoding="utf-8"?>
<ds:datastoreItem xmlns:ds="http://schemas.openxmlformats.org/officeDocument/2006/customXml" ds:itemID="{502865FD-64F3-4785-826D-A6F410AC6FDD}">
  <ds:schemaRefs>
    <ds:schemaRef ds:uri="http://schemas.microsoft.com/sharepoint/v3/contenttype/forms"/>
  </ds:schemaRefs>
</ds:datastoreItem>
</file>

<file path=customXml/itemProps4.xml><?xml version="1.0" encoding="utf-8"?>
<ds:datastoreItem xmlns:ds="http://schemas.openxmlformats.org/officeDocument/2006/customXml" ds:itemID="{0747D467-A0A4-4FA7-A8E0-36DE11E91345}">
  <ds:schemaRefs>
    <ds:schemaRef ds:uri="http://schemas.microsoft.com/office/2006/metadata/properties"/>
    <ds:schemaRef ds:uri="61e7d429-d2fb-423e-a689-fe2d002fd368"/>
    <ds:schemaRef ds:uri="dbb45dbb-8fb3-48f3-ac4c-0f6d931025be"/>
  </ds:schemaRefs>
</ds:datastoreItem>
</file>

<file path=customXml/itemProps5.xml><?xml version="1.0" encoding="utf-8"?>
<ds:datastoreItem xmlns:ds="http://schemas.openxmlformats.org/officeDocument/2006/customXml" ds:itemID="{2ACC81A5-CDEB-4855-8DB4-33A809C5BD6E}">
  <ds:schemaRefs>
    <ds:schemaRef ds:uri="http://schemas.microsoft.com/sharepoint/events"/>
  </ds:schemaRefs>
</ds:datastoreItem>
</file>

<file path=customXml/itemProps6.xml><?xml version="1.0" encoding="utf-8"?>
<ds:datastoreItem xmlns:ds="http://schemas.openxmlformats.org/officeDocument/2006/customXml" ds:itemID="{79DF8943-E6C1-401E-852E-117A67AEC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e7d429-d2fb-423e-a689-fe2d002fd368"/>
    <ds:schemaRef ds:uri="dbb45dbb-8fb3-48f3-ac4c-0f6d93102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C8C3A5C1-878D-4BA5-9EB0-0824DF298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Requirements Document.dotx</Template>
  <TotalTime>604</TotalTime>
  <Pages>17</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BRD - Al-Wahiyyan Portal</vt:lpstr>
    </vt:vector>
  </TitlesOfParts>
  <Company>Hewlett Packard</Company>
  <LinksUpToDate>false</LinksUpToDate>
  <CharactersWithSpaces>10974</CharactersWithSpaces>
  <SharedDoc>false</SharedDoc>
  <HLinks>
    <vt:vector size="210" baseType="variant">
      <vt:variant>
        <vt:i4>8323121</vt:i4>
      </vt:variant>
      <vt:variant>
        <vt:i4>162</vt:i4>
      </vt:variant>
      <vt:variant>
        <vt:i4>0</vt:i4>
      </vt:variant>
      <vt:variant>
        <vt:i4>5</vt:i4>
      </vt:variant>
      <vt:variant>
        <vt:lpwstr>http://intranet-mn/sites/Departments/SCR/BA/Business Requirements Documents/SADAD Foundation and Transition/Business Services/BRD-Diagrams/Query Refund Status.bpm</vt:lpwstr>
      </vt:variant>
      <vt:variant>
        <vt:lpwstr/>
      </vt:variant>
      <vt:variant>
        <vt:i4>2228249</vt:i4>
      </vt:variant>
      <vt:variant>
        <vt:i4>159</vt:i4>
      </vt:variant>
      <vt:variant>
        <vt:i4>0</vt:i4>
      </vt:variant>
      <vt:variant>
        <vt:i4>5</vt:i4>
      </vt:variant>
      <vt:variant>
        <vt:lpwstr/>
      </vt:variant>
      <vt:variant>
        <vt:lpwstr>_Refund_Status_Codes</vt:lpwstr>
      </vt:variant>
      <vt:variant>
        <vt:i4>8192063</vt:i4>
      </vt:variant>
      <vt:variant>
        <vt:i4>156</vt:i4>
      </vt:variant>
      <vt:variant>
        <vt:i4>0</vt:i4>
      </vt:variant>
      <vt:variant>
        <vt:i4>5</vt:i4>
      </vt:variant>
      <vt:variant>
        <vt:lpwstr>http://intranet-mn/sites/Departments/SCR/BA/Business Requirements Documents/SADAD Foundation and Transition/Business Services/BRD-Diagrams/Query Customer Accounts.bpm</vt:lpwstr>
      </vt:variant>
      <vt:variant>
        <vt:lpwstr/>
      </vt:variant>
      <vt:variant>
        <vt:i4>1704024</vt:i4>
      </vt:variant>
      <vt:variant>
        <vt:i4>153</vt:i4>
      </vt:variant>
      <vt:variant>
        <vt:i4>0</vt:i4>
      </vt:variant>
      <vt:variant>
        <vt:i4>5</vt:i4>
      </vt:variant>
      <vt:variant>
        <vt:lpwstr>http://intranet-mn/sites/Departments/SCR/BA/Business Requirements Documents/SADAD Foundation and Transition/Business Services/BRD-Diagrams/Query Partner Fees.bpm</vt:lpwstr>
      </vt:variant>
      <vt:variant>
        <vt:lpwstr/>
      </vt:variant>
      <vt:variant>
        <vt:i4>2818087</vt:i4>
      </vt:variant>
      <vt:variant>
        <vt:i4>150</vt:i4>
      </vt:variant>
      <vt:variant>
        <vt:i4>0</vt:i4>
      </vt:variant>
      <vt:variant>
        <vt:i4>5</vt:i4>
      </vt:variant>
      <vt:variant>
        <vt:lpwstr>http://intranet-mn/sites/Departments/SCR/BA/Business Requirements Documents/SADAD Foundation and Transition/Business Services/BRD-Diagrams/Query Bills.bpm</vt:lpwstr>
      </vt:variant>
      <vt:variant>
        <vt:lpwstr/>
      </vt:variant>
      <vt:variant>
        <vt:i4>4653068</vt:i4>
      </vt:variant>
      <vt:variant>
        <vt:i4>135</vt:i4>
      </vt:variant>
      <vt:variant>
        <vt:i4>0</vt:i4>
      </vt:variant>
      <vt:variant>
        <vt:i4>5</vt:i4>
      </vt:variant>
      <vt:variant>
        <vt:lpwstr>http://intranet-mn/sites/Departments/SCR/BA/Business Requirements Documents/Forms/AllItems.aspx?RootFolder=%2fsites%2fDepartments%2fSCR%2fBA%2fBusiness%20Requirements%20Documents%2fSADAD%20Foundation%20and%20Transition&amp;FolderCTID=&amp;View=%7bD40F9EC6%2dAD</vt:lpwstr>
      </vt:variant>
      <vt:variant>
        <vt:lpwstr/>
      </vt:variant>
      <vt:variant>
        <vt:i4>3932197</vt:i4>
      </vt:variant>
      <vt:variant>
        <vt:i4>132</vt:i4>
      </vt:variant>
      <vt:variant>
        <vt:i4>0</vt:i4>
      </vt:variant>
      <vt:variant>
        <vt:i4>5</vt:i4>
      </vt:variant>
      <vt:variant>
        <vt:lpwstr>http://intranet-mn/sites/Departments/SCR/BA/Business Requirements Documents/SADAD Foundation and Transition/Business Services/BRD - Customer Profile Services.docx</vt:lpwstr>
      </vt:variant>
      <vt:variant>
        <vt:lpwstr/>
      </vt:variant>
      <vt:variant>
        <vt:i4>1900591</vt:i4>
      </vt:variant>
      <vt:variant>
        <vt:i4>129</vt:i4>
      </vt:variant>
      <vt:variant>
        <vt:i4>0</vt:i4>
      </vt:variant>
      <vt:variant>
        <vt:i4>5</vt:i4>
      </vt:variant>
      <vt:variant>
        <vt:lpwstr>http://intranet-mn/sites/Departments/SDV/Archived Records/SoftDev/Libraries/XML Specifications/SADAD_DEV_EXT-MSG-SPEC_r4 4.pdf</vt:lpwstr>
      </vt:variant>
      <vt:variant>
        <vt:lpwstr/>
      </vt:variant>
      <vt:variant>
        <vt:i4>655375</vt:i4>
      </vt:variant>
      <vt:variant>
        <vt:i4>126</vt:i4>
      </vt:variant>
      <vt:variant>
        <vt:i4>0</vt:i4>
      </vt:variant>
      <vt:variant>
        <vt:i4>5</vt:i4>
      </vt:variant>
      <vt:variant>
        <vt:lpwstr>http://intranet-mn/sites/Departments/SCR/BA/Archived/Releases/Release 4.4.0.0/Refund Query by Customer ID/Refund Query By Customer ID User Experience Specifications/SD_REFUND-QUERY-BY-CUSTOMER-ID-SPECIFICATIONS_R2.000.docx</vt:lpwstr>
      </vt:variant>
      <vt:variant>
        <vt:lpwstr/>
      </vt:variant>
      <vt:variant>
        <vt:i4>5636206</vt:i4>
      </vt:variant>
      <vt:variant>
        <vt:i4>123</vt:i4>
      </vt:variant>
      <vt:variant>
        <vt:i4>0</vt:i4>
      </vt:variant>
      <vt:variant>
        <vt:i4>5</vt:i4>
      </vt:variant>
      <vt:variant>
        <vt:lpwstr>http://intranet-mn/sites/Departments/PMOCC/SADADProjects/Foundation and Transition/Business Analysis/As-Is SADAD Processes/Customer Profile Process/SC_BA_EBPP-CUSTOMER-PROFILE-PROCESS-FUNCTIONAL-SPECIFICATIONS_R1.000.docx</vt:lpwstr>
      </vt:variant>
      <vt:variant>
        <vt:lpwstr/>
      </vt:variant>
      <vt:variant>
        <vt:i4>6881373</vt:i4>
      </vt:variant>
      <vt:variant>
        <vt:i4>120</vt:i4>
      </vt:variant>
      <vt:variant>
        <vt:i4>0</vt:i4>
      </vt:variant>
      <vt:variant>
        <vt:i4>5</vt:i4>
      </vt:variant>
      <vt:variant>
        <vt:lpwstr>http://intranet-mn/sites/Departments/SCR/BA/Archived/BA-Documentations/Latest MOI Functional Specification Document/SC_BA_MOI-PAYMENT-FUNCTIONAL-SPECIFICATIONS_R1.700.doc</vt:lpwstr>
      </vt:variant>
      <vt:variant>
        <vt:lpwstr/>
      </vt:variant>
      <vt:variant>
        <vt:i4>327687</vt:i4>
      </vt:variant>
      <vt:variant>
        <vt:i4>117</vt:i4>
      </vt:variant>
      <vt:variant>
        <vt:i4>0</vt:i4>
      </vt:variant>
      <vt:variant>
        <vt:i4>5</vt:i4>
      </vt:variant>
      <vt:variant>
        <vt:lpwstr>http://sadadcrm/</vt:lpwstr>
      </vt:variant>
      <vt:variant>
        <vt:lpwstr/>
      </vt:variant>
      <vt:variant>
        <vt:i4>1310774</vt:i4>
      </vt:variant>
      <vt:variant>
        <vt:i4>110</vt:i4>
      </vt:variant>
      <vt:variant>
        <vt:i4>0</vt:i4>
      </vt:variant>
      <vt:variant>
        <vt:i4>5</vt:i4>
      </vt:variant>
      <vt:variant>
        <vt:lpwstr/>
      </vt:variant>
      <vt:variant>
        <vt:lpwstr>_Toc290378312</vt:lpwstr>
      </vt:variant>
      <vt:variant>
        <vt:i4>1310774</vt:i4>
      </vt:variant>
      <vt:variant>
        <vt:i4>104</vt:i4>
      </vt:variant>
      <vt:variant>
        <vt:i4>0</vt:i4>
      </vt:variant>
      <vt:variant>
        <vt:i4>5</vt:i4>
      </vt:variant>
      <vt:variant>
        <vt:lpwstr/>
      </vt:variant>
      <vt:variant>
        <vt:lpwstr>_Toc290378311</vt:lpwstr>
      </vt:variant>
      <vt:variant>
        <vt:i4>1310774</vt:i4>
      </vt:variant>
      <vt:variant>
        <vt:i4>98</vt:i4>
      </vt:variant>
      <vt:variant>
        <vt:i4>0</vt:i4>
      </vt:variant>
      <vt:variant>
        <vt:i4>5</vt:i4>
      </vt:variant>
      <vt:variant>
        <vt:lpwstr/>
      </vt:variant>
      <vt:variant>
        <vt:lpwstr>_Toc290378310</vt:lpwstr>
      </vt:variant>
      <vt:variant>
        <vt:i4>1376310</vt:i4>
      </vt:variant>
      <vt:variant>
        <vt:i4>92</vt:i4>
      </vt:variant>
      <vt:variant>
        <vt:i4>0</vt:i4>
      </vt:variant>
      <vt:variant>
        <vt:i4>5</vt:i4>
      </vt:variant>
      <vt:variant>
        <vt:lpwstr/>
      </vt:variant>
      <vt:variant>
        <vt:lpwstr>_Toc290378309</vt:lpwstr>
      </vt:variant>
      <vt:variant>
        <vt:i4>1376310</vt:i4>
      </vt:variant>
      <vt:variant>
        <vt:i4>86</vt:i4>
      </vt:variant>
      <vt:variant>
        <vt:i4>0</vt:i4>
      </vt:variant>
      <vt:variant>
        <vt:i4>5</vt:i4>
      </vt:variant>
      <vt:variant>
        <vt:lpwstr/>
      </vt:variant>
      <vt:variant>
        <vt:lpwstr>_Toc290378308</vt:lpwstr>
      </vt:variant>
      <vt:variant>
        <vt:i4>1376310</vt:i4>
      </vt:variant>
      <vt:variant>
        <vt:i4>80</vt:i4>
      </vt:variant>
      <vt:variant>
        <vt:i4>0</vt:i4>
      </vt:variant>
      <vt:variant>
        <vt:i4>5</vt:i4>
      </vt:variant>
      <vt:variant>
        <vt:lpwstr/>
      </vt:variant>
      <vt:variant>
        <vt:lpwstr>_Toc290378307</vt:lpwstr>
      </vt:variant>
      <vt:variant>
        <vt:i4>1376310</vt:i4>
      </vt:variant>
      <vt:variant>
        <vt:i4>74</vt:i4>
      </vt:variant>
      <vt:variant>
        <vt:i4>0</vt:i4>
      </vt:variant>
      <vt:variant>
        <vt:i4>5</vt:i4>
      </vt:variant>
      <vt:variant>
        <vt:lpwstr/>
      </vt:variant>
      <vt:variant>
        <vt:lpwstr>_Toc290378306</vt:lpwstr>
      </vt:variant>
      <vt:variant>
        <vt:i4>1376310</vt:i4>
      </vt:variant>
      <vt:variant>
        <vt:i4>68</vt:i4>
      </vt:variant>
      <vt:variant>
        <vt:i4>0</vt:i4>
      </vt:variant>
      <vt:variant>
        <vt:i4>5</vt:i4>
      </vt:variant>
      <vt:variant>
        <vt:lpwstr/>
      </vt:variant>
      <vt:variant>
        <vt:lpwstr>_Toc290378305</vt:lpwstr>
      </vt:variant>
      <vt:variant>
        <vt:i4>1376310</vt:i4>
      </vt:variant>
      <vt:variant>
        <vt:i4>62</vt:i4>
      </vt:variant>
      <vt:variant>
        <vt:i4>0</vt:i4>
      </vt:variant>
      <vt:variant>
        <vt:i4>5</vt:i4>
      </vt:variant>
      <vt:variant>
        <vt:lpwstr/>
      </vt:variant>
      <vt:variant>
        <vt:lpwstr>_Toc290378304</vt:lpwstr>
      </vt:variant>
      <vt:variant>
        <vt:i4>1376310</vt:i4>
      </vt:variant>
      <vt:variant>
        <vt:i4>56</vt:i4>
      </vt:variant>
      <vt:variant>
        <vt:i4>0</vt:i4>
      </vt:variant>
      <vt:variant>
        <vt:i4>5</vt:i4>
      </vt:variant>
      <vt:variant>
        <vt:lpwstr/>
      </vt:variant>
      <vt:variant>
        <vt:lpwstr>_Toc290378303</vt:lpwstr>
      </vt:variant>
      <vt:variant>
        <vt:i4>1376310</vt:i4>
      </vt:variant>
      <vt:variant>
        <vt:i4>50</vt:i4>
      </vt:variant>
      <vt:variant>
        <vt:i4>0</vt:i4>
      </vt:variant>
      <vt:variant>
        <vt:i4>5</vt:i4>
      </vt:variant>
      <vt:variant>
        <vt:lpwstr/>
      </vt:variant>
      <vt:variant>
        <vt:lpwstr>_Toc290378302</vt:lpwstr>
      </vt:variant>
      <vt:variant>
        <vt:i4>1376310</vt:i4>
      </vt:variant>
      <vt:variant>
        <vt:i4>44</vt:i4>
      </vt:variant>
      <vt:variant>
        <vt:i4>0</vt:i4>
      </vt:variant>
      <vt:variant>
        <vt:i4>5</vt:i4>
      </vt:variant>
      <vt:variant>
        <vt:lpwstr/>
      </vt:variant>
      <vt:variant>
        <vt:lpwstr>_Toc290378301</vt:lpwstr>
      </vt:variant>
      <vt:variant>
        <vt:i4>1376310</vt:i4>
      </vt:variant>
      <vt:variant>
        <vt:i4>38</vt:i4>
      </vt:variant>
      <vt:variant>
        <vt:i4>0</vt:i4>
      </vt:variant>
      <vt:variant>
        <vt:i4>5</vt:i4>
      </vt:variant>
      <vt:variant>
        <vt:lpwstr/>
      </vt:variant>
      <vt:variant>
        <vt:lpwstr>_Toc290378300</vt:lpwstr>
      </vt:variant>
      <vt:variant>
        <vt:i4>1835063</vt:i4>
      </vt:variant>
      <vt:variant>
        <vt:i4>32</vt:i4>
      </vt:variant>
      <vt:variant>
        <vt:i4>0</vt:i4>
      </vt:variant>
      <vt:variant>
        <vt:i4>5</vt:i4>
      </vt:variant>
      <vt:variant>
        <vt:lpwstr/>
      </vt:variant>
      <vt:variant>
        <vt:lpwstr>_Toc290378299</vt:lpwstr>
      </vt:variant>
      <vt:variant>
        <vt:i4>1835063</vt:i4>
      </vt:variant>
      <vt:variant>
        <vt:i4>26</vt:i4>
      </vt:variant>
      <vt:variant>
        <vt:i4>0</vt:i4>
      </vt:variant>
      <vt:variant>
        <vt:i4>5</vt:i4>
      </vt:variant>
      <vt:variant>
        <vt:lpwstr/>
      </vt:variant>
      <vt:variant>
        <vt:lpwstr>_Toc290378298</vt:lpwstr>
      </vt:variant>
      <vt:variant>
        <vt:i4>1835063</vt:i4>
      </vt:variant>
      <vt:variant>
        <vt:i4>20</vt:i4>
      </vt:variant>
      <vt:variant>
        <vt:i4>0</vt:i4>
      </vt:variant>
      <vt:variant>
        <vt:i4>5</vt:i4>
      </vt:variant>
      <vt:variant>
        <vt:lpwstr/>
      </vt:variant>
      <vt:variant>
        <vt:lpwstr>_Toc290378297</vt:lpwstr>
      </vt:variant>
      <vt:variant>
        <vt:i4>1835063</vt:i4>
      </vt:variant>
      <vt:variant>
        <vt:i4>14</vt:i4>
      </vt:variant>
      <vt:variant>
        <vt:i4>0</vt:i4>
      </vt:variant>
      <vt:variant>
        <vt:i4>5</vt:i4>
      </vt:variant>
      <vt:variant>
        <vt:lpwstr/>
      </vt:variant>
      <vt:variant>
        <vt:lpwstr>_Toc290378296</vt:lpwstr>
      </vt:variant>
      <vt:variant>
        <vt:i4>1835063</vt:i4>
      </vt:variant>
      <vt:variant>
        <vt:i4>8</vt:i4>
      </vt:variant>
      <vt:variant>
        <vt:i4>0</vt:i4>
      </vt:variant>
      <vt:variant>
        <vt:i4>5</vt:i4>
      </vt:variant>
      <vt:variant>
        <vt:lpwstr/>
      </vt:variant>
      <vt:variant>
        <vt:lpwstr>_Toc290378295</vt:lpwstr>
      </vt:variant>
      <vt:variant>
        <vt:i4>1835063</vt:i4>
      </vt:variant>
      <vt:variant>
        <vt:i4>2</vt:i4>
      </vt:variant>
      <vt:variant>
        <vt:i4>0</vt:i4>
      </vt:variant>
      <vt:variant>
        <vt:i4>5</vt:i4>
      </vt:variant>
      <vt:variant>
        <vt:lpwstr/>
      </vt:variant>
      <vt:variant>
        <vt:lpwstr>_Toc290378294</vt:lpwstr>
      </vt:variant>
      <vt:variant>
        <vt:i4>2490466</vt:i4>
      </vt:variant>
      <vt:variant>
        <vt:i4>9</vt:i4>
      </vt:variant>
      <vt:variant>
        <vt:i4>0</vt:i4>
      </vt:variant>
      <vt:variant>
        <vt:i4>5</vt:i4>
      </vt:variant>
      <vt:variant>
        <vt:lpwstr>http://intranet-mn/sites/Departments/SCR/BA/References/BPMN/BizAgi (Free BPMN 2.0 Modeller).zip</vt:lpwstr>
      </vt:variant>
      <vt:variant>
        <vt:lpwstr/>
      </vt:variant>
      <vt:variant>
        <vt:i4>2490466</vt:i4>
      </vt:variant>
      <vt:variant>
        <vt:i4>6</vt:i4>
      </vt:variant>
      <vt:variant>
        <vt:i4>0</vt:i4>
      </vt:variant>
      <vt:variant>
        <vt:i4>5</vt:i4>
      </vt:variant>
      <vt:variant>
        <vt:lpwstr>http://intranet-mn/sites/Departments/SCR/BA/References/BPMN/BizAgi (Free BPMN 2.0 Modeller).zip</vt:lpwstr>
      </vt:variant>
      <vt:variant>
        <vt:lpwstr/>
      </vt:variant>
      <vt:variant>
        <vt:i4>2490466</vt:i4>
      </vt:variant>
      <vt:variant>
        <vt:i4>3</vt:i4>
      </vt:variant>
      <vt:variant>
        <vt:i4>0</vt:i4>
      </vt:variant>
      <vt:variant>
        <vt:i4>5</vt:i4>
      </vt:variant>
      <vt:variant>
        <vt:lpwstr>http://intranet-mn/sites/Departments/SCR/BA/References/BPMN/BizAgi (Free BPMN 2.0 Modeller).zip</vt:lpwstr>
      </vt:variant>
      <vt:variant>
        <vt:lpwstr/>
      </vt:variant>
      <vt:variant>
        <vt:i4>2490466</vt:i4>
      </vt:variant>
      <vt:variant>
        <vt:i4>0</vt:i4>
      </vt:variant>
      <vt:variant>
        <vt:i4>0</vt:i4>
      </vt:variant>
      <vt:variant>
        <vt:i4>5</vt:i4>
      </vt:variant>
      <vt:variant>
        <vt:lpwstr>http://intranet-mn/sites/Departments/SCR/BA/References/BPMN/BizAgi (Free BPMN 2.0 Modeller).zip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 - Al-Wahiyyan Portal</dc:title>
  <dc:creator>Shahjahan, Mehdi</dc:creator>
  <cp:keywords/>
  <cp:lastModifiedBy>Tariq Siddiqi, Muhammad</cp:lastModifiedBy>
  <cp:revision>247</cp:revision>
  <cp:lastPrinted>2018-03-02T21:06:00Z</cp:lastPrinted>
  <dcterms:created xsi:type="dcterms:W3CDTF">2018-03-02T11:23:00Z</dcterms:created>
  <dcterms:modified xsi:type="dcterms:W3CDTF">2018-03-14T11:50:00Z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2000112900</vt:i4>
  </property>
  <property fmtid="{D5CDD505-2E9C-101B-9397-08002B2CF9AE}" pid="4" name="LCID">
    <vt:i4>1033</vt:i4>
  </property>
  <property fmtid="{D5CDD505-2E9C-101B-9397-08002B2CF9AE}" pid="5" name="ContentTypeId">
    <vt:lpwstr>0x01010020FF182AE34A154FB1B4A1FE79753F1D</vt:lpwstr>
  </property>
  <property fmtid="{D5CDD505-2E9C-101B-9397-08002B2CF9AE}" pid="6" name="QA Function">
    <vt:lpwstr/>
  </property>
  <property fmtid="{D5CDD505-2E9C-101B-9397-08002B2CF9AE}" pid="7" name="Reviewer 2">
    <vt:lpwstr/>
  </property>
  <property fmtid="{D5CDD505-2E9C-101B-9397-08002B2CF9AE}" pid="8" name="Owner review">
    <vt:lpwstr/>
  </property>
  <property fmtid="{D5CDD505-2E9C-101B-9397-08002B2CF9AE}" pid="9" name="Reviewer 1">
    <vt:lpwstr/>
  </property>
  <property fmtid="{D5CDD505-2E9C-101B-9397-08002B2CF9AE}" pid="10" name="Order">
    <vt:r8>200</vt:r8>
  </property>
  <property fmtid="{D5CDD505-2E9C-101B-9397-08002B2CF9AE}" pid="11" name="xd_ProgID">
    <vt:lpwstr/>
  </property>
  <property fmtid="{D5CDD505-2E9C-101B-9397-08002B2CF9AE}" pid="12" name="_CopySource">
    <vt:lpwstr>http://intranet-mn/sites/Departments/SCR/BA/Business Requirements Documents/SADAD Foundation and Transition/Business Services/BRD - Query Services.docx</vt:lpwstr>
  </property>
  <property fmtid="{D5CDD505-2E9C-101B-9397-08002B2CF9AE}" pid="13" name="TemplateUrl">
    <vt:lpwstr/>
  </property>
  <property fmtid="{D5CDD505-2E9C-101B-9397-08002B2CF9AE}" pid="14" name="Category">
    <vt:lpwstr>Business Analysis</vt:lpwstr>
  </property>
  <property fmtid="{D5CDD505-2E9C-101B-9397-08002B2CF9AE}" pid="15" name="Sub-Category">
    <vt:lpwstr>Template</vt:lpwstr>
  </property>
  <property fmtid="{D5CDD505-2E9C-101B-9397-08002B2CF9AE}" pid="16" name="Scope">
    <vt:lpwstr>Local</vt:lpwstr>
  </property>
  <property fmtid="{D5CDD505-2E9C-101B-9397-08002B2CF9AE}" pid="17" name="_dlc_DocId">
    <vt:lpwstr>3KVNDE3Y7JE4-446-660</vt:lpwstr>
  </property>
  <property fmtid="{D5CDD505-2E9C-101B-9397-08002B2CF9AE}" pid="18" name="_SharedFileIndex">
    <vt:lpwstr/>
  </property>
  <property fmtid="{D5CDD505-2E9C-101B-9397-08002B2CF9AE}" pid="19" name="_SourceUrl">
    <vt:lpwstr/>
  </property>
  <property fmtid="{D5CDD505-2E9C-101B-9397-08002B2CF9AE}" pid="20" name="_dlc_DocIdItemGuid">
    <vt:lpwstr>deed0e14-7b29-47d8-8d73-6dd15a2c1045</vt:lpwstr>
  </property>
  <property fmtid="{D5CDD505-2E9C-101B-9397-08002B2CF9AE}" pid="21" name="_dlc_DocIdUrl">
    <vt:lpwstr>http://intranet-mn/sites/Departments/SCR/BA/_layouts/15/DocIdRedir.aspx?ID=3KVNDE3Y7JE4-446-660, 3KVNDE3Y7JE4-446-660</vt:lpwstr>
  </property>
</Properties>
</file>